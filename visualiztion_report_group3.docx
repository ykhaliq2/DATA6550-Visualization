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A60C1" w14:textId="0FDC615C" w:rsidR="00120E25" w:rsidRPr="00334E55" w:rsidRDefault="24DAC7CF" w:rsidP="00120E25">
      <w:pPr>
        <w:spacing w:line="240" w:lineRule="auto"/>
        <w:contextualSpacing/>
        <w:rPr>
          <w:ins w:id="0" w:author="Yousaf Khaliq" w:date="2025-02-25T22:38:00Z" w16du:dateUtc="2025-02-26T04:38:00Z"/>
          <w:sz w:val="24"/>
          <w:szCs w:val="24"/>
        </w:rPr>
      </w:pPr>
      <w:ins w:id="1" w:author="Yousaf Khaliq" w:date="2025-02-25T22:38:00Z">
        <w:r w:rsidRPr="24DAC7CF">
          <w:rPr>
            <w:b/>
            <w:bCs/>
            <w:sz w:val="24"/>
            <w:szCs w:val="24"/>
          </w:rPr>
          <w:t>Project Name:</w:t>
        </w:r>
        <w:r w:rsidRPr="24DAC7CF">
          <w:rPr>
            <w:sz w:val="24"/>
            <w:szCs w:val="24"/>
          </w:rPr>
          <w:t xml:space="preserve"> Data Visualization </w:t>
        </w:r>
      </w:ins>
    </w:p>
    <w:p w14:paraId="2CDEC19A" w14:textId="4940384F" w:rsidR="00120E25" w:rsidRPr="00334E55" w:rsidRDefault="24DAC7CF" w:rsidP="00120E25">
      <w:pPr>
        <w:spacing w:line="240" w:lineRule="auto"/>
        <w:contextualSpacing/>
        <w:rPr>
          <w:ins w:id="2" w:author="Yousaf Khaliq" w:date="2025-02-25T22:38:00Z" w16du:dateUtc="2025-02-26T04:38:00Z"/>
          <w:sz w:val="24"/>
          <w:szCs w:val="24"/>
        </w:rPr>
      </w:pPr>
      <w:ins w:id="3" w:author="Yousaf Khaliq" w:date="2025-02-25T22:38:00Z">
        <w:r w:rsidRPr="24DAC7CF">
          <w:rPr>
            <w:b/>
            <w:bCs/>
            <w:sz w:val="24"/>
            <w:szCs w:val="24"/>
          </w:rPr>
          <w:t>Group 3:</w:t>
        </w:r>
        <w:r w:rsidRPr="24DAC7CF">
          <w:rPr>
            <w:sz w:val="24"/>
            <w:szCs w:val="24"/>
          </w:rPr>
          <w:t xml:space="preserve"> Seth Phillips, John Allard, Yousaf Khaliq, Clay Skiles</w:t>
        </w:r>
      </w:ins>
    </w:p>
    <w:p w14:paraId="78B60397" w14:textId="1883CBFD" w:rsidR="00120E25" w:rsidRPr="00334E55" w:rsidRDefault="24DAC7CF" w:rsidP="00120E25">
      <w:pPr>
        <w:spacing w:line="240" w:lineRule="auto"/>
        <w:contextualSpacing/>
        <w:rPr>
          <w:ins w:id="4" w:author="Yousaf Khaliq" w:date="2025-02-25T22:38:00Z" w16du:dateUtc="2025-02-26T04:38:00Z"/>
          <w:sz w:val="24"/>
          <w:szCs w:val="24"/>
        </w:rPr>
      </w:pPr>
      <w:ins w:id="5" w:author="Yousaf Khaliq" w:date="2025-02-25T22:38:00Z">
        <w:r w:rsidRPr="24DAC7CF">
          <w:rPr>
            <w:b/>
            <w:bCs/>
            <w:sz w:val="24"/>
            <w:szCs w:val="24"/>
          </w:rPr>
          <w:t>Dataset:</w:t>
        </w:r>
        <w:r w:rsidRPr="24DAC7CF">
          <w:rPr>
            <w:sz w:val="24"/>
            <w:szCs w:val="24"/>
          </w:rPr>
          <w:t xml:space="preserve"> RMS Titanic (Kaggle)</w:t>
        </w:r>
      </w:ins>
    </w:p>
    <w:p w14:paraId="79B49F1A" w14:textId="5D2E8971" w:rsidR="00120E25" w:rsidRPr="00334E55" w:rsidRDefault="00120E25" w:rsidP="00120E25">
      <w:pPr>
        <w:spacing w:line="240" w:lineRule="auto"/>
        <w:contextualSpacing/>
        <w:rPr>
          <w:ins w:id="6" w:author="Yousaf Khaliq" w:date="2025-02-25T22:38:00Z" w16du:dateUtc="2025-02-26T04:38:00Z"/>
          <w:sz w:val="24"/>
          <w:szCs w:val="24"/>
        </w:rPr>
      </w:pPr>
    </w:p>
    <w:p w14:paraId="2148B457" w14:textId="4BB9DB6A" w:rsidR="00120E25" w:rsidRPr="00334E55" w:rsidRDefault="24DAC7CF" w:rsidP="00120E25">
      <w:pPr>
        <w:spacing w:line="240" w:lineRule="auto"/>
        <w:contextualSpacing/>
        <w:rPr>
          <w:ins w:id="7" w:author="Yousaf Khaliq" w:date="2025-02-25T22:38:00Z" w16du:dateUtc="2025-02-26T04:38:00Z"/>
          <w:sz w:val="24"/>
          <w:szCs w:val="24"/>
        </w:rPr>
      </w:pPr>
      <w:ins w:id="8" w:author="Yousaf Khaliq" w:date="2025-02-25T22:38:00Z">
        <w:r w:rsidRPr="24DAC7CF">
          <w:rPr>
            <w:b/>
            <w:bCs/>
            <w:sz w:val="24"/>
            <w:szCs w:val="24"/>
          </w:rPr>
          <w:t>Summary:</w:t>
        </w:r>
        <w:r w:rsidRPr="24DAC7CF">
          <w:rPr>
            <w:sz w:val="24"/>
            <w:szCs w:val="24"/>
          </w:rPr>
          <w:t xml:space="preserve">  The Titanic dataset consists of 891 entries with 12 variables, providing information about passengers on the RMS Titanic. The key variables include survival status (38.4% survived), ticket class (majority in 3rd class), sex (64.8% male, 35.2% female), age (mean of 29.7 years, ranging from 0.42 to 80), number of siblings/spouses and parents/children aboard, ticket number, fare (mean of 32.20, with a maximum of 512.33), cabin number, and port of embarkation (majority from Southampton). Notably, the dataset contains missing values in the 'Age' (177 entries), 'Cabin' (687 entries), and 'Embarked' (2 entries) columns. Most passengers traveled alone, and the majority of them embarked from Southampton. The dataset provides a rich source of demographic and socioeconomic information, useful for predictive modeling and survival analysis.</w:t>
        </w:r>
      </w:ins>
    </w:p>
    <w:p w14:paraId="7D3B25E0" w14:textId="72936F8D" w:rsidR="00120E25" w:rsidRPr="00334E55" w:rsidRDefault="00120E25" w:rsidP="00120E25">
      <w:pPr>
        <w:spacing w:line="240" w:lineRule="auto"/>
        <w:contextualSpacing/>
        <w:rPr>
          <w:ins w:id="9" w:author="Yousaf Khaliq" w:date="2025-02-25T22:38:00Z" w16du:dateUtc="2025-02-26T04:38:00Z"/>
          <w:b/>
          <w:bCs/>
          <w:sz w:val="24"/>
          <w:szCs w:val="24"/>
        </w:rPr>
      </w:pPr>
    </w:p>
    <w:p w14:paraId="6128EC06" w14:textId="18E4D7FC" w:rsidR="00120E25" w:rsidRPr="00334E55" w:rsidRDefault="24DAC7CF" w:rsidP="00120E25">
      <w:pPr>
        <w:spacing w:line="240" w:lineRule="auto"/>
        <w:contextualSpacing/>
        <w:rPr>
          <w:ins w:id="10" w:author="Yousaf Khaliq" w:date="2025-02-25T22:38:00Z" w16du:dateUtc="2025-02-26T04:38:00Z"/>
          <w:sz w:val="24"/>
          <w:szCs w:val="24"/>
        </w:rPr>
      </w:pPr>
      <w:ins w:id="11" w:author="Yousaf Khaliq" w:date="2025-02-25T22:38:00Z">
        <w:r w:rsidRPr="24DAC7CF">
          <w:rPr>
            <w:b/>
            <w:bCs/>
            <w:sz w:val="24"/>
            <w:szCs w:val="24"/>
          </w:rPr>
          <w:t>General Information:</w:t>
        </w:r>
      </w:ins>
    </w:p>
    <w:p w14:paraId="79F38083" w14:textId="6267D765" w:rsidR="00120E25" w:rsidRPr="00334E55" w:rsidRDefault="24DAC7CF" w:rsidP="00120E25">
      <w:pPr>
        <w:numPr>
          <w:ilvl w:val="0"/>
          <w:numId w:val="1"/>
        </w:numPr>
        <w:spacing w:line="240" w:lineRule="auto"/>
        <w:contextualSpacing/>
        <w:rPr>
          <w:ins w:id="12" w:author="Yousaf Khaliq" w:date="2025-02-25T22:38:00Z" w16du:dateUtc="2025-02-26T04:38:00Z"/>
          <w:sz w:val="24"/>
          <w:szCs w:val="24"/>
        </w:rPr>
      </w:pPr>
      <w:ins w:id="13" w:author="Yousaf Khaliq" w:date="2025-02-25T22:38:00Z">
        <w:r w:rsidRPr="24DAC7CF">
          <w:rPr>
            <w:sz w:val="24"/>
            <w:szCs w:val="24"/>
          </w:rPr>
          <w:t>Total entries: 891</w:t>
        </w:r>
      </w:ins>
    </w:p>
    <w:p w14:paraId="0D9615BB" w14:textId="4619F2AE" w:rsidR="00120E25" w:rsidRPr="00334E55" w:rsidRDefault="24DAC7CF" w:rsidP="00120E25">
      <w:pPr>
        <w:numPr>
          <w:ilvl w:val="0"/>
          <w:numId w:val="1"/>
        </w:numPr>
        <w:spacing w:line="240" w:lineRule="auto"/>
        <w:contextualSpacing/>
        <w:rPr>
          <w:ins w:id="14" w:author="Yousaf Khaliq" w:date="2025-02-25T22:38:00Z" w16du:dateUtc="2025-02-26T04:38:00Z"/>
          <w:sz w:val="24"/>
          <w:szCs w:val="24"/>
        </w:rPr>
      </w:pPr>
      <w:ins w:id="15" w:author="Yousaf Khaliq" w:date="2025-02-25T22:38:00Z">
        <w:r w:rsidRPr="24DAC7CF">
          <w:rPr>
            <w:sz w:val="24"/>
            <w:szCs w:val="24"/>
          </w:rPr>
          <w:t>Total columns: 12</w:t>
        </w:r>
      </w:ins>
    </w:p>
    <w:p w14:paraId="51CC6F63" w14:textId="32C7DDA7" w:rsidR="00120E25" w:rsidRPr="00334E55" w:rsidRDefault="24DAC7CF" w:rsidP="00120E25">
      <w:pPr>
        <w:numPr>
          <w:ilvl w:val="0"/>
          <w:numId w:val="1"/>
        </w:numPr>
        <w:spacing w:line="240" w:lineRule="auto"/>
        <w:contextualSpacing/>
        <w:rPr>
          <w:ins w:id="16" w:author="Yousaf Khaliq" w:date="2025-02-25T22:38:00Z" w16du:dateUtc="2025-02-26T04:38:00Z"/>
          <w:sz w:val="24"/>
          <w:szCs w:val="24"/>
        </w:rPr>
      </w:pPr>
      <w:ins w:id="17" w:author="Yousaf Khaliq" w:date="2025-02-25T22:38:00Z">
        <w:r w:rsidRPr="24DAC7CF">
          <w:rPr>
            <w:sz w:val="24"/>
            <w:szCs w:val="24"/>
          </w:rPr>
          <w:t>Data types:</w:t>
        </w:r>
      </w:ins>
    </w:p>
    <w:p w14:paraId="2ADA1B9B" w14:textId="70384B94" w:rsidR="00120E25" w:rsidRPr="00334E55" w:rsidRDefault="24DAC7CF" w:rsidP="00120E25">
      <w:pPr>
        <w:numPr>
          <w:ilvl w:val="1"/>
          <w:numId w:val="1"/>
        </w:numPr>
        <w:spacing w:line="240" w:lineRule="auto"/>
        <w:contextualSpacing/>
        <w:rPr>
          <w:ins w:id="18" w:author="Yousaf Khaliq" w:date="2025-02-25T22:38:00Z" w16du:dateUtc="2025-02-26T04:38:00Z"/>
          <w:sz w:val="24"/>
          <w:szCs w:val="24"/>
        </w:rPr>
      </w:pPr>
      <w:ins w:id="19" w:author="Yousaf Khaliq" w:date="2025-02-25T22:38:00Z">
        <w:r w:rsidRPr="24DAC7CF">
          <w:rPr>
            <w:sz w:val="24"/>
            <w:szCs w:val="24"/>
          </w:rPr>
          <w:t>Numerical: PassengerId, Survived, Pclass, Age, SibSp, Parch, Fare</w:t>
        </w:r>
      </w:ins>
    </w:p>
    <w:p w14:paraId="0C61DFB4" w14:textId="4ACEA50D" w:rsidR="00120E25" w:rsidRPr="00334E55" w:rsidRDefault="24DAC7CF" w:rsidP="00120E25">
      <w:pPr>
        <w:numPr>
          <w:ilvl w:val="1"/>
          <w:numId w:val="1"/>
        </w:numPr>
        <w:spacing w:line="240" w:lineRule="auto"/>
        <w:contextualSpacing/>
        <w:rPr>
          <w:ins w:id="20" w:author="Yousaf Khaliq" w:date="2025-02-25T22:38:00Z" w16du:dateUtc="2025-02-26T04:38:00Z"/>
          <w:sz w:val="24"/>
          <w:szCs w:val="24"/>
        </w:rPr>
      </w:pPr>
      <w:ins w:id="21" w:author="Yousaf Khaliq" w:date="2025-02-25T22:38:00Z">
        <w:r w:rsidRPr="24DAC7CF">
          <w:rPr>
            <w:sz w:val="24"/>
            <w:szCs w:val="24"/>
          </w:rPr>
          <w:t>Categorical: Name, Sex, Ticket, Cabin, Embarked</w:t>
        </w:r>
      </w:ins>
    </w:p>
    <w:p w14:paraId="21CFC06D" w14:textId="0AD25825" w:rsidR="00120E25" w:rsidRPr="00334E55" w:rsidRDefault="00120E25" w:rsidP="00120E25">
      <w:pPr>
        <w:spacing w:line="240" w:lineRule="auto"/>
        <w:contextualSpacing/>
        <w:rPr>
          <w:ins w:id="22" w:author="Yousaf Khaliq" w:date="2025-02-25T22:38:00Z" w16du:dateUtc="2025-02-26T04:38:00Z"/>
          <w:b/>
          <w:bCs/>
          <w:sz w:val="24"/>
          <w:szCs w:val="24"/>
        </w:rPr>
      </w:pPr>
    </w:p>
    <w:p w14:paraId="3A15ECBD" w14:textId="0438DAEF" w:rsidR="00120E25" w:rsidRPr="00334E55" w:rsidRDefault="24DAC7CF" w:rsidP="00120E25">
      <w:pPr>
        <w:spacing w:line="240" w:lineRule="auto"/>
        <w:contextualSpacing/>
        <w:rPr>
          <w:ins w:id="23" w:author="Yousaf Khaliq" w:date="2025-02-25T22:38:00Z" w16du:dateUtc="2025-02-26T04:38:00Z"/>
          <w:sz w:val="24"/>
          <w:szCs w:val="24"/>
        </w:rPr>
      </w:pPr>
      <w:ins w:id="24" w:author="Yousaf Khaliq" w:date="2025-02-25T22:38:00Z">
        <w:r w:rsidRPr="24DAC7CF">
          <w:rPr>
            <w:b/>
            <w:bCs/>
            <w:sz w:val="24"/>
            <w:szCs w:val="24"/>
          </w:rPr>
          <w:t>Missing Data:</w:t>
        </w:r>
      </w:ins>
    </w:p>
    <w:p w14:paraId="7627F203" w14:textId="5734FF75" w:rsidR="00120E25" w:rsidRPr="00334E55" w:rsidRDefault="24DAC7CF" w:rsidP="00120E25">
      <w:pPr>
        <w:numPr>
          <w:ilvl w:val="0"/>
          <w:numId w:val="2"/>
        </w:numPr>
        <w:spacing w:line="240" w:lineRule="auto"/>
        <w:contextualSpacing/>
        <w:rPr>
          <w:ins w:id="25" w:author="Yousaf Khaliq" w:date="2025-02-25T22:38:00Z" w16du:dateUtc="2025-02-26T04:38:00Z"/>
          <w:sz w:val="24"/>
          <w:szCs w:val="24"/>
        </w:rPr>
      </w:pPr>
      <w:ins w:id="26" w:author="Yousaf Khaliq" w:date="2025-02-25T22:38:00Z">
        <w:r w:rsidRPr="24DAC7CF">
          <w:rPr>
            <w:sz w:val="24"/>
            <w:szCs w:val="24"/>
          </w:rPr>
          <w:t>Age: 177 missing values</w:t>
        </w:r>
      </w:ins>
    </w:p>
    <w:p w14:paraId="757C57BF" w14:textId="52A85640" w:rsidR="00120E25" w:rsidRPr="00334E55" w:rsidRDefault="24DAC7CF" w:rsidP="00120E25">
      <w:pPr>
        <w:numPr>
          <w:ilvl w:val="0"/>
          <w:numId w:val="2"/>
        </w:numPr>
        <w:spacing w:line="240" w:lineRule="auto"/>
        <w:contextualSpacing/>
        <w:rPr>
          <w:ins w:id="27" w:author="Yousaf Khaliq" w:date="2025-02-25T22:38:00Z" w16du:dateUtc="2025-02-26T04:38:00Z"/>
          <w:sz w:val="24"/>
          <w:szCs w:val="24"/>
        </w:rPr>
      </w:pPr>
      <w:ins w:id="28" w:author="Yousaf Khaliq" w:date="2025-02-25T22:38:00Z">
        <w:r w:rsidRPr="24DAC7CF">
          <w:rPr>
            <w:sz w:val="24"/>
            <w:szCs w:val="24"/>
          </w:rPr>
          <w:t>Cabin: 687 missing values</w:t>
        </w:r>
      </w:ins>
    </w:p>
    <w:p w14:paraId="3E3F2190" w14:textId="3B543FD1" w:rsidR="00120E25" w:rsidRPr="00334E55" w:rsidRDefault="24DAC7CF" w:rsidP="00120E25">
      <w:pPr>
        <w:numPr>
          <w:ilvl w:val="0"/>
          <w:numId w:val="2"/>
        </w:numPr>
        <w:spacing w:line="240" w:lineRule="auto"/>
        <w:contextualSpacing/>
        <w:rPr>
          <w:ins w:id="29" w:author="Yousaf Khaliq" w:date="2025-02-25T22:38:00Z" w16du:dateUtc="2025-02-26T04:38:00Z"/>
          <w:sz w:val="24"/>
          <w:szCs w:val="24"/>
        </w:rPr>
      </w:pPr>
      <w:ins w:id="30" w:author="Yousaf Khaliq" w:date="2025-02-25T22:38:00Z">
        <w:r w:rsidRPr="24DAC7CF">
          <w:rPr>
            <w:sz w:val="24"/>
            <w:szCs w:val="24"/>
          </w:rPr>
          <w:t>Embarked: 2 missing values</w:t>
        </w:r>
      </w:ins>
    </w:p>
    <w:p w14:paraId="16F76FCD" w14:textId="652E0FF0" w:rsidR="00120E25" w:rsidRPr="00334E55" w:rsidRDefault="00120E25" w:rsidP="00120E25">
      <w:pPr>
        <w:spacing w:line="240" w:lineRule="auto"/>
        <w:contextualSpacing/>
        <w:rPr>
          <w:ins w:id="31" w:author="Yousaf Khaliq" w:date="2025-02-25T22:38:00Z" w16du:dateUtc="2025-02-26T04:38:00Z"/>
          <w:b/>
          <w:bCs/>
          <w:sz w:val="24"/>
          <w:szCs w:val="24"/>
        </w:rPr>
      </w:pPr>
    </w:p>
    <w:p w14:paraId="2D88C0D3" w14:textId="487DC98A" w:rsidR="00120E25" w:rsidRPr="00334E55" w:rsidRDefault="24DAC7CF" w:rsidP="00120E25">
      <w:pPr>
        <w:spacing w:line="240" w:lineRule="auto"/>
        <w:contextualSpacing/>
        <w:rPr>
          <w:ins w:id="32" w:author="Yousaf Khaliq" w:date="2025-02-25T22:38:00Z" w16du:dateUtc="2025-02-26T04:38:00Z"/>
          <w:sz w:val="24"/>
          <w:szCs w:val="24"/>
        </w:rPr>
      </w:pPr>
      <w:ins w:id="33" w:author="Yousaf Khaliq" w:date="2025-02-25T22:38:00Z">
        <w:r w:rsidRPr="24DAC7CF">
          <w:rPr>
            <w:b/>
            <w:bCs/>
            <w:sz w:val="24"/>
            <w:szCs w:val="24"/>
          </w:rPr>
          <w:t>Descriptive Statistics:</w:t>
        </w:r>
      </w:ins>
    </w:p>
    <w:p w14:paraId="725A1EB7" w14:textId="784B1DFF" w:rsidR="00120E25" w:rsidRPr="00334E55" w:rsidRDefault="24DAC7CF" w:rsidP="00120E25">
      <w:pPr>
        <w:numPr>
          <w:ilvl w:val="0"/>
          <w:numId w:val="3"/>
        </w:numPr>
        <w:spacing w:line="240" w:lineRule="auto"/>
        <w:contextualSpacing/>
        <w:rPr>
          <w:ins w:id="34" w:author="Yousaf Khaliq" w:date="2025-02-25T22:38:00Z" w16du:dateUtc="2025-02-26T04:38:00Z"/>
          <w:sz w:val="24"/>
          <w:szCs w:val="24"/>
        </w:rPr>
      </w:pPr>
      <w:ins w:id="35" w:author="Yousaf Khaliq" w:date="2025-02-25T22:38:00Z">
        <w:r w:rsidRPr="24DAC7CF">
          <w:rPr>
            <w:b/>
            <w:bCs/>
            <w:sz w:val="24"/>
            <w:szCs w:val="24"/>
          </w:rPr>
          <w:t>Survived:</w:t>
        </w:r>
      </w:ins>
    </w:p>
    <w:p w14:paraId="065937F0" w14:textId="3F632B9A" w:rsidR="00120E25" w:rsidRPr="00334E55" w:rsidRDefault="24DAC7CF" w:rsidP="00120E25">
      <w:pPr>
        <w:numPr>
          <w:ilvl w:val="1"/>
          <w:numId w:val="3"/>
        </w:numPr>
        <w:spacing w:line="240" w:lineRule="auto"/>
        <w:contextualSpacing/>
        <w:rPr>
          <w:ins w:id="36" w:author="Yousaf Khaliq" w:date="2025-02-25T22:38:00Z" w16du:dateUtc="2025-02-26T04:38:00Z"/>
          <w:sz w:val="24"/>
          <w:szCs w:val="24"/>
        </w:rPr>
      </w:pPr>
      <w:ins w:id="37" w:author="Yousaf Khaliq" w:date="2025-02-25T22:38:00Z">
        <w:r w:rsidRPr="24DAC7CF">
          <w:rPr>
            <w:sz w:val="24"/>
            <w:szCs w:val="24"/>
          </w:rPr>
          <w:t>Mean: 0.384 (38.4% survival rate)</w:t>
        </w:r>
      </w:ins>
    </w:p>
    <w:p w14:paraId="27C3A391" w14:textId="14DA393A" w:rsidR="00120E25" w:rsidRPr="00334E55" w:rsidRDefault="24DAC7CF" w:rsidP="00120E25">
      <w:pPr>
        <w:numPr>
          <w:ilvl w:val="0"/>
          <w:numId w:val="3"/>
        </w:numPr>
        <w:spacing w:line="240" w:lineRule="auto"/>
        <w:contextualSpacing/>
        <w:rPr>
          <w:ins w:id="38" w:author="Yousaf Khaliq" w:date="2025-02-25T22:38:00Z" w16du:dateUtc="2025-02-26T04:38:00Z"/>
          <w:sz w:val="24"/>
          <w:szCs w:val="24"/>
        </w:rPr>
      </w:pPr>
      <w:ins w:id="39" w:author="Yousaf Khaliq" w:date="2025-02-25T22:38:00Z">
        <w:r w:rsidRPr="24DAC7CF">
          <w:rPr>
            <w:b/>
            <w:bCs/>
            <w:sz w:val="24"/>
            <w:szCs w:val="24"/>
          </w:rPr>
          <w:t>Pclass:</w:t>
        </w:r>
      </w:ins>
    </w:p>
    <w:p w14:paraId="1766C00E" w14:textId="2167FE72" w:rsidR="00120E25" w:rsidRPr="00334E55" w:rsidRDefault="24DAC7CF" w:rsidP="00120E25">
      <w:pPr>
        <w:numPr>
          <w:ilvl w:val="1"/>
          <w:numId w:val="3"/>
        </w:numPr>
        <w:spacing w:line="240" w:lineRule="auto"/>
        <w:contextualSpacing/>
        <w:rPr>
          <w:ins w:id="40" w:author="Yousaf Khaliq" w:date="2025-02-25T22:38:00Z" w16du:dateUtc="2025-02-26T04:38:00Z"/>
          <w:sz w:val="24"/>
          <w:szCs w:val="24"/>
        </w:rPr>
      </w:pPr>
      <w:ins w:id="41" w:author="Yousaf Khaliq" w:date="2025-02-25T22:38:00Z">
        <w:r w:rsidRPr="24DAC7CF">
          <w:rPr>
            <w:sz w:val="24"/>
            <w:szCs w:val="24"/>
          </w:rPr>
          <w:t>Most passengers were in 3rd class.</w:t>
        </w:r>
      </w:ins>
    </w:p>
    <w:p w14:paraId="5BE28C69" w14:textId="4DF3AD65" w:rsidR="00120E25" w:rsidRPr="00334E55" w:rsidRDefault="24DAC7CF" w:rsidP="00120E25">
      <w:pPr>
        <w:numPr>
          <w:ilvl w:val="0"/>
          <w:numId w:val="3"/>
        </w:numPr>
        <w:spacing w:line="240" w:lineRule="auto"/>
        <w:contextualSpacing/>
        <w:rPr>
          <w:ins w:id="42" w:author="Yousaf Khaliq" w:date="2025-02-25T22:38:00Z" w16du:dateUtc="2025-02-26T04:38:00Z"/>
          <w:sz w:val="24"/>
          <w:szCs w:val="24"/>
        </w:rPr>
      </w:pPr>
      <w:ins w:id="43" w:author="Yousaf Khaliq" w:date="2025-02-25T22:38:00Z">
        <w:r w:rsidRPr="24DAC7CF">
          <w:rPr>
            <w:b/>
            <w:bCs/>
            <w:sz w:val="24"/>
            <w:szCs w:val="24"/>
          </w:rPr>
          <w:t>Age:</w:t>
        </w:r>
      </w:ins>
    </w:p>
    <w:p w14:paraId="1D31823F" w14:textId="3FECBFCB" w:rsidR="00120E25" w:rsidRPr="00334E55" w:rsidRDefault="24DAC7CF" w:rsidP="00120E25">
      <w:pPr>
        <w:numPr>
          <w:ilvl w:val="1"/>
          <w:numId w:val="3"/>
        </w:numPr>
        <w:spacing w:line="240" w:lineRule="auto"/>
        <w:contextualSpacing/>
        <w:rPr>
          <w:ins w:id="44" w:author="Yousaf Khaliq" w:date="2025-02-25T22:38:00Z" w16du:dateUtc="2025-02-26T04:38:00Z"/>
          <w:sz w:val="24"/>
          <w:szCs w:val="24"/>
        </w:rPr>
      </w:pPr>
      <w:ins w:id="45" w:author="Yousaf Khaliq" w:date="2025-02-25T22:38:00Z">
        <w:r w:rsidRPr="24DAC7CF">
          <w:rPr>
            <w:sz w:val="24"/>
            <w:szCs w:val="24"/>
          </w:rPr>
          <w:t>Mean: 29.7 years</w:t>
        </w:r>
      </w:ins>
    </w:p>
    <w:p w14:paraId="0F5E6629" w14:textId="36BABA19" w:rsidR="00120E25" w:rsidRPr="00334E55" w:rsidRDefault="24DAC7CF" w:rsidP="00120E25">
      <w:pPr>
        <w:numPr>
          <w:ilvl w:val="1"/>
          <w:numId w:val="3"/>
        </w:numPr>
        <w:spacing w:line="240" w:lineRule="auto"/>
        <w:contextualSpacing/>
        <w:rPr>
          <w:ins w:id="46" w:author="Yousaf Khaliq" w:date="2025-02-25T22:38:00Z" w16du:dateUtc="2025-02-26T04:38:00Z"/>
          <w:sz w:val="24"/>
          <w:szCs w:val="24"/>
        </w:rPr>
      </w:pPr>
      <w:ins w:id="47" w:author="Yousaf Khaliq" w:date="2025-02-25T22:38:00Z">
        <w:r w:rsidRPr="24DAC7CF">
          <w:rPr>
            <w:sz w:val="24"/>
            <w:szCs w:val="24"/>
          </w:rPr>
          <w:t>Min: 0.42 (infant)</w:t>
        </w:r>
      </w:ins>
    </w:p>
    <w:p w14:paraId="3381DA02" w14:textId="52910D6F" w:rsidR="00120E25" w:rsidRPr="00334E55" w:rsidRDefault="24DAC7CF" w:rsidP="00120E25">
      <w:pPr>
        <w:numPr>
          <w:ilvl w:val="1"/>
          <w:numId w:val="3"/>
        </w:numPr>
        <w:spacing w:line="240" w:lineRule="auto"/>
        <w:contextualSpacing/>
        <w:rPr>
          <w:ins w:id="48" w:author="Yousaf Khaliq" w:date="2025-02-25T22:38:00Z" w16du:dateUtc="2025-02-26T04:38:00Z"/>
          <w:sz w:val="24"/>
          <w:szCs w:val="24"/>
        </w:rPr>
      </w:pPr>
      <w:ins w:id="49" w:author="Yousaf Khaliq" w:date="2025-02-25T22:38:00Z">
        <w:r w:rsidRPr="24DAC7CF">
          <w:rPr>
            <w:sz w:val="24"/>
            <w:szCs w:val="24"/>
          </w:rPr>
          <w:t>Max: 80</w:t>
        </w:r>
      </w:ins>
    </w:p>
    <w:p w14:paraId="17955186" w14:textId="3C6D221B" w:rsidR="00120E25" w:rsidRPr="00334E55" w:rsidRDefault="24DAC7CF" w:rsidP="00120E25">
      <w:pPr>
        <w:numPr>
          <w:ilvl w:val="0"/>
          <w:numId w:val="3"/>
        </w:numPr>
        <w:spacing w:line="240" w:lineRule="auto"/>
        <w:contextualSpacing/>
        <w:rPr>
          <w:ins w:id="50" w:author="Yousaf Khaliq" w:date="2025-02-25T22:38:00Z" w16du:dateUtc="2025-02-26T04:38:00Z"/>
          <w:sz w:val="24"/>
          <w:szCs w:val="24"/>
        </w:rPr>
      </w:pPr>
      <w:ins w:id="51" w:author="Yousaf Khaliq" w:date="2025-02-25T22:38:00Z">
        <w:r w:rsidRPr="24DAC7CF">
          <w:rPr>
            <w:b/>
            <w:bCs/>
            <w:sz w:val="24"/>
            <w:szCs w:val="24"/>
          </w:rPr>
          <w:t>SibSp (Siblings/Spouses Aboard):</w:t>
        </w:r>
      </w:ins>
    </w:p>
    <w:p w14:paraId="56655081" w14:textId="2E8AC785" w:rsidR="00120E25" w:rsidRPr="00334E55" w:rsidRDefault="24DAC7CF" w:rsidP="00120E25">
      <w:pPr>
        <w:numPr>
          <w:ilvl w:val="1"/>
          <w:numId w:val="3"/>
        </w:numPr>
        <w:spacing w:line="240" w:lineRule="auto"/>
        <w:contextualSpacing/>
        <w:rPr>
          <w:ins w:id="52" w:author="Yousaf Khaliq" w:date="2025-02-25T22:38:00Z" w16du:dateUtc="2025-02-26T04:38:00Z"/>
          <w:sz w:val="24"/>
          <w:szCs w:val="24"/>
        </w:rPr>
      </w:pPr>
      <w:ins w:id="53" w:author="Yousaf Khaliq" w:date="2025-02-25T22:38:00Z">
        <w:r w:rsidRPr="24DAC7CF">
          <w:rPr>
            <w:sz w:val="24"/>
            <w:szCs w:val="24"/>
          </w:rPr>
          <w:t>Most passengers traveled alone.</w:t>
        </w:r>
      </w:ins>
    </w:p>
    <w:p w14:paraId="07CE4201" w14:textId="6AA896B0" w:rsidR="00120E25" w:rsidRPr="00334E55" w:rsidRDefault="24DAC7CF" w:rsidP="00120E25">
      <w:pPr>
        <w:numPr>
          <w:ilvl w:val="0"/>
          <w:numId w:val="3"/>
        </w:numPr>
        <w:spacing w:line="240" w:lineRule="auto"/>
        <w:contextualSpacing/>
        <w:rPr>
          <w:ins w:id="54" w:author="Yousaf Khaliq" w:date="2025-02-25T22:38:00Z" w16du:dateUtc="2025-02-26T04:38:00Z"/>
          <w:sz w:val="24"/>
          <w:szCs w:val="24"/>
        </w:rPr>
      </w:pPr>
      <w:ins w:id="55" w:author="Yousaf Khaliq" w:date="2025-02-25T22:38:00Z">
        <w:r w:rsidRPr="24DAC7CF">
          <w:rPr>
            <w:b/>
            <w:bCs/>
            <w:sz w:val="24"/>
            <w:szCs w:val="24"/>
          </w:rPr>
          <w:t>Parch (Parents/Children Aboard):</w:t>
        </w:r>
      </w:ins>
    </w:p>
    <w:p w14:paraId="0EC6CB60" w14:textId="6E0EB1D4" w:rsidR="00120E25" w:rsidRPr="00334E55" w:rsidRDefault="24DAC7CF" w:rsidP="00120E25">
      <w:pPr>
        <w:numPr>
          <w:ilvl w:val="1"/>
          <w:numId w:val="3"/>
        </w:numPr>
        <w:spacing w:line="240" w:lineRule="auto"/>
        <w:contextualSpacing/>
        <w:rPr>
          <w:ins w:id="56" w:author="Yousaf Khaliq" w:date="2025-02-25T22:38:00Z" w16du:dateUtc="2025-02-26T04:38:00Z"/>
          <w:sz w:val="24"/>
          <w:szCs w:val="24"/>
        </w:rPr>
      </w:pPr>
      <w:ins w:id="57" w:author="Yousaf Khaliq" w:date="2025-02-25T22:38:00Z">
        <w:r w:rsidRPr="24DAC7CF">
          <w:rPr>
            <w:sz w:val="24"/>
            <w:szCs w:val="24"/>
          </w:rPr>
          <w:t>Most passengers did not have parents/children aboard.</w:t>
        </w:r>
      </w:ins>
    </w:p>
    <w:p w14:paraId="7B74DF63" w14:textId="0822BCEF" w:rsidR="00120E25" w:rsidRPr="00334E55" w:rsidRDefault="24DAC7CF" w:rsidP="00120E25">
      <w:pPr>
        <w:numPr>
          <w:ilvl w:val="0"/>
          <w:numId w:val="3"/>
        </w:numPr>
        <w:spacing w:line="240" w:lineRule="auto"/>
        <w:contextualSpacing/>
        <w:rPr>
          <w:ins w:id="58" w:author="Yousaf Khaliq" w:date="2025-02-25T22:38:00Z" w16du:dateUtc="2025-02-26T04:38:00Z"/>
          <w:sz w:val="24"/>
          <w:szCs w:val="24"/>
        </w:rPr>
      </w:pPr>
      <w:ins w:id="59" w:author="Yousaf Khaliq" w:date="2025-02-25T22:38:00Z">
        <w:r w:rsidRPr="24DAC7CF">
          <w:rPr>
            <w:b/>
            <w:bCs/>
            <w:sz w:val="24"/>
            <w:szCs w:val="24"/>
          </w:rPr>
          <w:t>Fare:</w:t>
        </w:r>
      </w:ins>
    </w:p>
    <w:p w14:paraId="4DAADE09" w14:textId="4D98DE03" w:rsidR="00120E25" w:rsidRPr="00334E55" w:rsidRDefault="24DAC7CF" w:rsidP="00120E25">
      <w:pPr>
        <w:numPr>
          <w:ilvl w:val="1"/>
          <w:numId w:val="3"/>
        </w:numPr>
        <w:spacing w:line="240" w:lineRule="auto"/>
        <w:contextualSpacing/>
        <w:rPr>
          <w:ins w:id="60" w:author="Yousaf Khaliq" w:date="2025-02-25T22:38:00Z" w16du:dateUtc="2025-02-26T04:38:00Z"/>
          <w:sz w:val="24"/>
          <w:szCs w:val="24"/>
        </w:rPr>
      </w:pPr>
      <w:ins w:id="61" w:author="Yousaf Khaliq" w:date="2025-02-25T22:38:00Z">
        <w:r w:rsidRPr="24DAC7CF">
          <w:rPr>
            <w:sz w:val="24"/>
            <w:szCs w:val="24"/>
          </w:rPr>
          <w:t>Mean: 32.20</w:t>
        </w:r>
      </w:ins>
    </w:p>
    <w:p w14:paraId="2F14EFE3" w14:textId="091F20EE" w:rsidR="00120E25" w:rsidRPr="00334E55" w:rsidRDefault="24DAC7CF" w:rsidP="00120E25">
      <w:pPr>
        <w:numPr>
          <w:ilvl w:val="1"/>
          <w:numId w:val="3"/>
        </w:numPr>
        <w:spacing w:line="240" w:lineRule="auto"/>
        <w:contextualSpacing/>
        <w:rPr>
          <w:ins w:id="62" w:author="Yousaf Khaliq" w:date="2025-02-25T22:38:00Z" w16du:dateUtc="2025-02-26T04:38:00Z"/>
          <w:sz w:val="24"/>
          <w:szCs w:val="24"/>
        </w:rPr>
      </w:pPr>
      <w:ins w:id="63" w:author="Yousaf Khaliq" w:date="2025-02-25T22:38:00Z">
        <w:r w:rsidRPr="24DAC7CF">
          <w:rPr>
            <w:sz w:val="24"/>
            <w:szCs w:val="24"/>
          </w:rPr>
          <w:t>Max: 512.33</w:t>
        </w:r>
      </w:ins>
    </w:p>
    <w:p w14:paraId="5143B187" w14:textId="3CD3F4E4" w:rsidR="00120E25" w:rsidRPr="00334E55" w:rsidRDefault="24DAC7CF" w:rsidP="00120E25">
      <w:pPr>
        <w:numPr>
          <w:ilvl w:val="0"/>
          <w:numId w:val="3"/>
        </w:numPr>
        <w:spacing w:line="240" w:lineRule="auto"/>
        <w:contextualSpacing/>
        <w:rPr>
          <w:ins w:id="64" w:author="Yousaf Khaliq" w:date="2025-02-25T22:38:00Z" w16du:dateUtc="2025-02-26T04:38:00Z"/>
          <w:sz w:val="24"/>
          <w:szCs w:val="24"/>
        </w:rPr>
      </w:pPr>
      <w:ins w:id="65" w:author="Yousaf Khaliq" w:date="2025-02-25T22:38:00Z">
        <w:r w:rsidRPr="24DAC7CF">
          <w:rPr>
            <w:b/>
            <w:bCs/>
            <w:sz w:val="24"/>
            <w:szCs w:val="24"/>
          </w:rPr>
          <w:t>Embarked:</w:t>
        </w:r>
      </w:ins>
    </w:p>
    <w:p w14:paraId="2CFE6E9F" w14:textId="06C2CF11" w:rsidR="00120E25" w:rsidRPr="00334E55" w:rsidRDefault="24DAC7CF" w:rsidP="00120E25">
      <w:pPr>
        <w:numPr>
          <w:ilvl w:val="1"/>
          <w:numId w:val="3"/>
        </w:numPr>
        <w:spacing w:line="240" w:lineRule="auto"/>
        <w:contextualSpacing/>
        <w:rPr>
          <w:ins w:id="66" w:author="Yousaf Khaliq" w:date="2025-02-25T22:38:00Z" w16du:dateUtc="2025-02-26T04:38:00Z"/>
          <w:sz w:val="24"/>
          <w:szCs w:val="24"/>
        </w:rPr>
      </w:pPr>
      <w:ins w:id="67" w:author="Yousaf Khaliq" w:date="2025-02-25T22:38:00Z">
        <w:r w:rsidRPr="24DAC7CF">
          <w:rPr>
            <w:sz w:val="24"/>
            <w:szCs w:val="24"/>
          </w:rPr>
          <w:lastRenderedPageBreak/>
          <w:t>Most common port: Southampton (S)</w:t>
        </w:r>
      </w:ins>
    </w:p>
    <w:p w14:paraId="37E696CA" w14:textId="260FDC39" w:rsidR="00120E25" w:rsidRPr="00334E55" w:rsidRDefault="00120E25" w:rsidP="00120E25">
      <w:pPr>
        <w:spacing w:line="240" w:lineRule="auto"/>
        <w:contextualSpacing/>
        <w:rPr>
          <w:ins w:id="68" w:author="Yousaf Khaliq" w:date="2025-02-25T22:38:00Z" w16du:dateUtc="2025-02-26T04:38:00Z"/>
          <w:b/>
          <w:bCs/>
          <w:sz w:val="24"/>
          <w:szCs w:val="24"/>
        </w:rPr>
      </w:pPr>
    </w:p>
    <w:p w14:paraId="243392BC" w14:textId="5747A0A7" w:rsidR="00120E25" w:rsidRPr="00334E55" w:rsidRDefault="24DAC7CF" w:rsidP="00120E25">
      <w:pPr>
        <w:spacing w:line="240" w:lineRule="auto"/>
        <w:contextualSpacing/>
        <w:rPr>
          <w:ins w:id="69" w:author="Yousaf Khaliq" w:date="2025-02-25T22:38:00Z" w16du:dateUtc="2025-02-26T04:38:00Z"/>
          <w:sz w:val="24"/>
          <w:szCs w:val="24"/>
        </w:rPr>
      </w:pPr>
      <w:ins w:id="70" w:author="Yousaf Khaliq" w:date="2025-02-25T22:38:00Z">
        <w:r w:rsidRPr="24DAC7CF">
          <w:rPr>
            <w:b/>
            <w:bCs/>
            <w:sz w:val="24"/>
            <w:szCs w:val="24"/>
          </w:rPr>
          <w:t>Categorical Overview:</w:t>
        </w:r>
      </w:ins>
    </w:p>
    <w:p w14:paraId="6990F77B" w14:textId="4AE8FC63" w:rsidR="00120E25" w:rsidRPr="00334E55" w:rsidRDefault="24DAC7CF" w:rsidP="00120E25">
      <w:pPr>
        <w:numPr>
          <w:ilvl w:val="0"/>
          <w:numId w:val="4"/>
        </w:numPr>
        <w:spacing w:line="240" w:lineRule="auto"/>
        <w:contextualSpacing/>
        <w:rPr>
          <w:ins w:id="71" w:author="Yousaf Khaliq" w:date="2025-02-25T22:38:00Z" w16du:dateUtc="2025-02-26T04:38:00Z"/>
          <w:sz w:val="24"/>
          <w:szCs w:val="24"/>
        </w:rPr>
      </w:pPr>
      <w:ins w:id="72" w:author="Yousaf Khaliq" w:date="2025-02-25T22:38:00Z">
        <w:r w:rsidRPr="24DAC7CF">
          <w:rPr>
            <w:b/>
            <w:bCs/>
            <w:sz w:val="24"/>
            <w:szCs w:val="24"/>
          </w:rPr>
          <w:t>Sex:</w:t>
        </w:r>
      </w:ins>
    </w:p>
    <w:p w14:paraId="79732AEF" w14:textId="79104147" w:rsidR="00120E25" w:rsidRPr="00334E55" w:rsidRDefault="24DAC7CF" w:rsidP="00120E25">
      <w:pPr>
        <w:numPr>
          <w:ilvl w:val="1"/>
          <w:numId w:val="4"/>
        </w:numPr>
        <w:spacing w:line="240" w:lineRule="auto"/>
        <w:contextualSpacing/>
        <w:rPr>
          <w:ins w:id="73" w:author="Yousaf Khaliq" w:date="2025-02-25T22:38:00Z" w16du:dateUtc="2025-02-26T04:38:00Z"/>
          <w:sz w:val="24"/>
          <w:szCs w:val="24"/>
        </w:rPr>
      </w:pPr>
      <w:ins w:id="74" w:author="Yousaf Khaliq" w:date="2025-02-25T22:38:00Z">
        <w:r w:rsidRPr="24DAC7CF">
          <w:rPr>
            <w:sz w:val="24"/>
            <w:szCs w:val="24"/>
          </w:rPr>
          <w:t>Male: 577 (64.8%)</w:t>
        </w:r>
      </w:ins>
    </w:p>
    <w:p w14:paraId="5242F953" w14:textId="2C859BD5" w:rsidR="00120E25" w:rsidRPr="00334E55" w:rsidRDefault="24DAC7CF" w:rsidP="00120E25">
      <w:pPr>
        <w:numPr>
          <w:ilvl w:val="1"/>
          <w:numId w:val="4"/>
        </w:numPr>
        <w:spacing w:line="240" w:lineRule="auto"/>
        <w:contextualSpacing/>
        <w:rPr>
          <w:ins w:id="75" w:author="Yousaf Khaliq" w:date="2025-02-25T22:38:00Z" w16du:dateUtc="2025-02-26T04:38:00Z"/>
          <w:sz w:val="24"/>
          <w:szCs w:val="24"/>
        </w:rPr>
      </w:pPr>
      <w:ins w:id="76" w:author="Yousaf Khaliq" w:date="2025-02-25T22:38:00Z">
        <w:r w:rsidRPr="24DAC7CF">
          <w:rPr>
            <w:sz w:val="24"/>
            <w:szCs w:val="24"/>
          </w:rPr>
          <w:t>Female: 314 (35.2%)</w:t>
        </w:r>
      </w:ins>
    </w:p>
    <w:p w14:paraId="6E63D192" w14:textId="587ABECE" w:rsidR="00120E25" w:rsidRPr="00334E55" w:rsidRDefault="24DAC7CF" w:rsidP="00120E25">
      <w:pPr>
        <w:numPr>
          <w:ilvl w:val="0"/>
          <w:numId w:val="4"/>
        </w:numPr>
        <w:spacing w:line="240" w:lineRule="auto"/>
        <w:contextualSpacing/>
        <w:rPr>
          <w:ins w:id="77" w:author="Yousaf Khaliq" w:date="2025-02-25T22:38:00Z" w16du:dateUtc="2025-02-26T04:38:00Z"/>
          <w:sz w:val="24"/>
          <w:szCs w:val="24"/>
        </w:rPr>
      </w:pPr>
      <w:ins w:id="78" w:author="Yousaf Khaliq" w:date="2025-02-25T22:38:00Z">
        <w:r w:rsidRPr="24DAC7CF">
          <w:rPr>
            <w:b/>
            <w:bCs/>
            <w:sz w:val="24"/>
            <w:szCs w:val="24"/>
          </w:rPr>
          <w:t>Embarked:</w:t>
        </w:r>
      </w:ins>
    </w:p>
    <w:p w14:paraId="066BC7E0" w14:textId="4671F7AB" w:rsidR="00120E25" w:rsidRPr="00334E55" w:rsidRDefault="24DAC7CF" w:rsidP="00120E25">
      <w:pPr>
        <w:numPr>
          <w:ilvl w:val="1"/>
          <w:numId w:val="4"/>
        </w:numPr>
        <w:spacing w:line="240" w:lineRule="auto"/>
        <w:contextualSpacing/>
        <w:rPr>
          <w:ins w:id="79" w:author="Yousaf Khaliq" w:date="2025-02-25T22:38:00Z" w16du:dateUtc="2025-02-26T04:38:00Z"/>
          <w:sz w:val="24"/>
          <w:szCs w:val="24"/>
        </w:rPr>
      </w:pPr>
      <w:ins w:id="80" w:author="Yousaf Khaliq" w:date="2025-02-25T22:38:00Z">
        <w:r w:rsidRPr="24DAC7CF">
          <w:rPr>
            <w:sz w:val="24"/>
            <w:szCs w:val="24"/>
          </w:rPr>
          <w:t>S (Southampton): 644</w:t>
        </w:r>
      </w:ins>
    </w:p>
    <w:p w14:paraId="6FDF9D56" w14:textId="2EA76F9F" w:rsidR="00120E25" w:rsidRPr="00334E55" w:rsidRDefault="24DAC7CF" w:rsidP="00120E25">
      <w:pPr>
        <w:numPr>
          <w:ilvl w:val="1"/>
          <w:numId w:val="4"/>
        </w:numPr>
        <w:spacing w:line="240" w:lineRule="auto"/>
        <w:contextualSpacing/>
        <w:rPr>
          <w:ins w:id="81" w:author="Yousaf Khaliq" w:date="2025-02-25T22:38:00Z" w16du:dateUtc="2025-02-26T04:38:00Z"/>
          <w:sz w:val="24"/>
          <w:szCs w:val="24"/>
        </w:rPr>
      </w:pPr>
      <w:ins w:id="82" w:author="Yousaf Khaliq" w:date="2025-02-25T22:38:00Z">
        <w:r w:rsidRPr="24DAC7CF">
          <w:rPr>
            <w:sz w:val="24"/>
            <w:szCs w:val="24"/>
          </w:rPr>
          <w:t>C (Cherbourg): 168</w:t>
        </w:r>
      </w:ins>
    </w:p>
    <w:p w14:paraId="70A3D896" w14:textId="272B1B2D" w:rsidR="00120E25" w:rsidRPr="00334E55" w:rsidRDefault="24DAC7CF" w:rsidP="00120E25">
      <w:pPr>
        <w:numPr>
          <w:ilvl w:val="1"/>
          <w:numId w:val="4"/>
        </w:numPr>
        <w:spacing w:line="240" w:lineRule="auto"/>
        <w:contextualSpacing/>
        <w:rPr>
          <w:ins w:id="83" w:author="Yousaf Khaliq" w:date="2025-02-25T22:38:00Z" w16du:dateUtc="2025-02-26T04:38:00Z"/>
          <w:sz w:val="24"/>
          <w:szCs w:val="24"/>
        </w:rPr>
      </w:pPr>
      <w:ins w:id="84" w:author="Yousaf Khaliq" w:date="2025-02-25T22:38:00Z">
        <w:r w:rsidRPr="24DAC7CF">
          <w:rPr>
            <w:sz w:val="24"/>
            <w:szCs w:val="24"/>
          </w:rPr>
          <w:t>Q (Queenstown): 77</w:t>
        </w:r>
      </w:ins>
    </w:p>
    <w:p w14:paraId="2A27A0F1" w14:textId="695B9568" w:rsidR="00241AC1" w:rsidRPr="001A30D4" w:rsidRDefault="2591C63F">
      <w:pPr>
        <w:spacing w:line="240" w:lineRule="auto"/>
        <w:contextualSpacing/>
        <w:rPr>
          <w:del w:id="85" w:author="Yousaf Khaliq" w:date="2025-02-25T22:38:00Z" w16du:dateUtc="2025-02-26T04:38:00Z"/>
          <w:sz w:val="24"/>
          <w:szCs w:val="24"/>
          <w:rPrChange w:id="86" w:author="Yousaf Khaliq" w:date="2025-02-24T20:59:00Z" w16du:dateUtc="2025-02-25T02:59:00Z">
            <w:rPr>
              <w:del w:id="87" w:author="Yousaf Khaliq" w:date="2025-02-25T22:38:00Z" w16du:dateUtc="2025-02-26T04:38:00Z"/>
            </w:rPr>
          </w:rPrChange>
        </w:rPr>
        <w:pPrChange w:id="88" w:author="Yousaf Khaliq" w:date="2025-02-24T20:01:00Z" w16du:dateUtc="2025-02-25T02:01:00Z">
          <w:pPr/>
        </w:pPrChange>
      </w:pPr>
      <w:del w:id="89" w:author="Yousaf Khaliq" w:date="2025-02-25T22:38:00Z">
        <w:r w:rsidRPr="24DAC7CF" w:rsidDel="24DAC7CF">
          <w:rPr>
            <w:b/>
            <w:bCs/>
            <w:sz w:val="24"/>
            <w:szCs w:val="24"/>
            <w:rPrChange w:id="90" w:author="Yousaf Khaliq" w:date="2025-02-24T20:59:00Z">
              <w:rPr/>
            </w:rPrChange>
          </w:rPr>
          <w:delText>Project Name:</w:delText>
        </w:r>
        <w:r w:rsidRPr="24DAC7CF" w:rsidDel="24DAC7CF">
          <w:rPr>
            <w:sz w:val="24"/>
            <w:szCs w:val="24"/>
            <w:rPrChange w:id="91" w:author="Yousaf Khaliq" w:date="2025-02-24T20:59:00Z">
              <w:rPr/>
            </w:rPrChange>
          </w:rPr>
          <w:delText xml:space="preserve"> Data Visualization </w:delText>
        </w:r>
      </w:del>
    </w:p>
    <w:p w14:paraId="7583EAF9" w14:textId="2FCC8A06" w:rsidR="000E08DB" w:rsidRPr="001A30D4" w:rsidRDefault="00D92EB0">
      <w:pPr>
        <w:spacing w:line="240" w:lineRule="auto"/>
        <w:contextualSpacing/>
        <w:rPr>
          <w:del w:id="92" w:author="Yousaf Khaliq" w:date="2025-02-25T22:38:00Z" w16du:dateUtc="2025-02-26T04:38:00Z"/>
          <w:sz w:val="24"/>
          <w:szCs w:val="24"/>
          <w:rPrChange w:id="93" w:author="Yousaf Khaliq" w:date="2025-02-24T20:59:00Z" w16du:dateUtc="2025-02-25T02:59:00Z">
            <w:rPr>
              <w:del w:id="94" w:author="Yousaf Khaliq" w:date="2025-02-25T22:38:00Z" w16du:dateUtc="2025-02-26T04:38:00Z"/>
            </w:rPr>
          </w:rPrChange>
        </w:rPr>
        <w:pPrChange w:id="95" w:author="Yousaf Khaliq" w:date="2025-02-24T20:01:00Z" w16du:dateUtc="2025-02-25T02:01:00Z">
          <w:pPr/>
        </w:pPrChange>
      </w:pPr>
      <w:del w:id="96" w:author="Yousaf Khaliq" w:date="2025-02-25T22:38:00Z">
        <w:r w:rsidRPr="24DAC7CF" w:rsidDel="24DAC7CF">
          <w:rPr>
            <w:b/>
            <w:bCs/>
            <w:sz w:val="24"/>
            <w:szCs w:val="24"/>
            <w:rPrChange w:id="97" w:author="Yousaf Khaliq" w:date="2025-02-24T20:59:00Z">
              <w:rPr/>
            </w:rPrChange>
          </w:rPr>
          <w:delText>Group 3:</w:delText>
        </w:r>
        <w:r w:rsidRPr="24DAC7CF" w:rsidDel="24DAC7CF">
          <w:rPr>
            <w:sz w:val="24"/>
            <w:szCs w:val="24"/>
            <w:rPrChange w:id="98" w:author="Yousaf Khaliq" w:date="2025-02-24T20:59:00Z">
              <w:rPr/>
            </w:rPrChange>
          </w:rPr>
          <w:delText xml:space="preserve"> Seth Phillips, John Allard, </w:delText>
        </w:r>
      </w:del>
    </w:p>
    <w:p w14:paraId="539F4185" w14:textId="5F3CB7F5" w:rsidR="007B480D" w:rsidRPr="001A30D4" w:rsidRDefault="0B191693">
      <w:pPr>
        <w:spacing w:line="240" w:lineRule="auto"/>
        <w:contextualSpacing/>
        <w:rPr>
          <w:del w:id="99" w:author="Yousaf Khaliq" w:date="2025-02-25T22:38:00Z" w16du:dateUtc="2025-02-26T04:38:00Z"/>
          <w:sz w:val="24"/>
          <w:szCs w:val="24"/>
          <w:rPrChange w:id="100" w:author="Yousaf Khaliq" w:date="2025-02-24T20:59:00Z" w16du:dateUtc="2025-02-25T02:59:00Z">
            <w:rPr>
              <w:del w:id="101" w:author="Yousaf Khaliq" w:date="2025-02-25T22:38:00Z" w16du:dateUtc="2025-02-26T04:38:00Z"/>
            </w:rPr>
          </w:rPrChange>
        </w:rPr>
        <w:pPrChange w:id="102" w:author="Yousaf Khaliq" w:date="2025-02-24T20:01:00Z" w16du:dateUtc="2025-02-25T02:01:00Z">
          <w:pPr/>
        </w:pPrChange>
      </w:pPr>
      <w:ins w:id="103" w:author="Guest User" w:date="2025-02-25T01:58:00Z">
        <w:del w:id="104" w:author="Yousaf Khaliq" w:date="2025-02-25T22:38:00Z" w16du:dateUtc="2025-02-26T04:38:00Z">
          <w:r w:rsidRPr="001A30D4">
            <w:rPr>
              <w:sz w:val="24"/>
              <w:szCs w:val="24"/>
              <w:rPrChange w:id="105" w:author="Yousaf Khaliq" w:date="2025-02-24T20:59:00Z" w16du:dateUtc="2025-02-25T02:59:00Z">
                <w:rPr/>
              </w:rPrChange>
            </w:rPr>
            <w:delText xml:space="preserve"> </w:delText>
          </w:r>
        </w:del>
      </w:ins>
      <w:del w:id="106" w:author="Yousaf Khaliq" w:date="2025-02-25T22:38:00Z" w16du:dateUtc="2025-02-26T04:38:00Z">
        <w:r w:rsidR="00275507" w:rsidRPr="001A30D4">
          <w:rPr>
            <w:sz w:val="24"/>
            <w:szCs w:val="24"/>
            <w:rPrChange w:id="107" w:author="Yousaf Khaliq" w:date="2025-02-24T20:59:00Z" w16du:dateUtc="2025-02-25T02:59:00Z">
              <w:rPr/>
            </w:rPrChange>
          </w:rPr>
          <w:delText>The Titanic dataset consists of 891 entries with 12 variables, providing information about passengers on the RMS Titanic. The key variables include survival status (38.4% survived), ticket class (majority in 3rd class), sex (64.8% male, 35.2% female), age (mean of 29.7 years, ranging from 0.42 to 80), number of siblings/spouses and parents/children aboard, ticket number, fare (mean of 32.20, with a maximum of 512.33), cabin number, and port of embarkation (majority from Southampton). Notably, the dataset contains missing values in the 'Age' (177 entries), 'Cabin' (687 entries), and 'Embarked' (2 entries) columns. Most passengers traveled alone, and the majority of them embarked from Southampton. The dataset provides a rich source of demographic and socioeconomic information, useful for predictive modeling and survival analysis.</w:delText>
        </w:r>
      </w:del>
    </w:p>
    <w:p w14:paraId="6F390F95" w14:textId="77777777" w:rsidR="00FD201B" w:rsidRPr="001A30D4" w:rsidRDefault="00FD201B" w:rsidP="00FD201B">
      <w:pPr>
        <w:spacing w:line="240" w:lineRule="auto"/>
        <w:contextualSpacing/>
        <w:rPr>
          <w:del w:id="108" w:author="Yousaf Khaliq" w:date="2025-02-25T22:38:00Z" w16du:dateUtc="2025-02-26T04:38:00Z"/>
          <w:b/>
          <w:bCs/>
          <w:sz w:val="24"/>
          <w:szCs w:val="24"/>
          <w:rPrChange w:id="109" w:author="Yousaf Khaliq" w:date="2025-02-24T20:59:00Z" w16du:dateUtc="2025-02-25T02:59:00Z">
            <w:rPr>
              <w:del w:id="110" w:author="Yousaf Khaliq" w:date="2025-02-25T22:38:00Z" w16du:dateUtc="2025-02-26T04:38:00Z"/>
              <w:b/>
              <w:bCs/>
            </w:rPr>
          </w:rPrChange>
        </w:rPr>
      </w:pPr>
    </w:p>
    <w:p w14:paraId="650BBA62" w14:textId="2D3F44A4" w:rsidR="00F645DC" w:rsidRPr="001A30D4" w:rsidRDefault="00F645DC">
      <w:pPr>
        <w:spacing w:line="240" w:lineRule="auto"/>
        <w:contextualSpacing/>
        <w:rPr>
          <w:del w:id="111" w:author="Yousaf Khaliq" w:date="2025-02-25T22:38:00Z" w16du:dateUtc="2025-02-26T04:38:00Z"/>
          <w:sz w:val="24"/>
          <w:szCs w:val="24"/>
          <w:rPrChange w:id="112" w:author="Yousaf Khaliq" w:date="2025-02-24T20:59:00Z" w16du:dateUtc="2025-02-25T02:59:00Z">
            <w:rPr>
              <w:del w:id="113" w:author="Yousaf Khaliq" w:date="2025-02-25T22:38:00Z" w16du:dateUtc="2025-02-26T04:38:00Z"/>
            </w:rPr>
          </w:rPrChange>
        </w:rPr>
        <w:pPrChange w:id="114" w:author="Yousaf Khaliq" w:date="2025-02-24T20:01:00Z" w16du:dateUtc="2025-02-25T02:01:00Z">
          <w:pPr/>
        </w:pPrChange>
      </w:pPr>
      <w:del w:id="115" w:author="Yousaf Khaliq" w:date="2025-02-25T22:38:00Z" w16du:dateUtc="2025-02-26T04:38:00Z">
        <w:r w:rsidRPr="001A30D4">
          <w:rPr>
            <w:b/>
            <w:bCs/>
            <w:sz w:val="24"/>
            <w:szCs w:val="24"/>
            <w:rPrChange w:id="116" w:author="Yousaf Khaliq" w:date="2025-02-24T20:59:00Z" w16du:dateUtc="2025-02-25T02:59:00Z">
              <w:rPr>
                <w:b/>
                <w:bCs/>
              </w:rPr>
            </w:rPrChange>
          </w:rPr>
          <w:delText>General Information:</w:delText>
        </w:r>
      </w:del>
    </w:p>
    <w:p w14:paraId="0DFA3C1D" w14:textId="77777777" w:rsidR="00F645DC" w:rsidRPr="001A30D4" w:rsidRDefault="00F645DC">
      <w:pPr>
        <w:numPr>
          <w:ilvl w:val="0"/>
          <w:numId w:val="1"/>
        </w:numPr>
        <w:spacing w:line="240" w:lineRule="auto"/>
        <w:contextualSpacing/>
        <w:rPr>
          <w:del w:id="117" w:author="Yousaf Khaliq" w:date="2025-02-25T22:38:00Z" w16du:dateUtc="2025-02-26T04:38:00Z"/>
          <w:sz w:val="24"/>
          <w:szCs w:val="24"/>
          <w:rPrChange w:id="118" w:author="Yousaf Khaliq" w:date="2025-02-24T20:59:00Z" w16du:dateUtc="2025-02-25T02:59:00Z">
            <w:rPr>
              <w:del w:id="119" w:author="Yousaf Khaliq" w:date="2025-02-25T22:38:00Z" w16du:dateUtc="2025-02-26T04:38:00Z"/>
            </w:rPr>
          </w:rPrChange>
        </w:rPr>
        <w:pPrChange w:id="120" w:author="Yousaf Khaliq" w:date="2025-02-24T20:01:00Z" w16du:dateUtc="2025-02-25T02:01:00Z">
          <w:pPr>
            <w:numPr>
              <w:numId w:val="1"/>
            </w:numPr>
            <w:tabs>
              <w:tab w:val="num" w:pos="720"/>
            </w:tabs>
            <w:ind w:left="720" w:hanging="360"/>
          </w:pPr>
        </w:pPrChange>
      </w:pPr>
      <w:del w:id="121" w:author="Yousaf Khaliq" w:date="2025-02-25T22:38:00Z" w16du:dateUtc="2025-02-26T04:38:00Z">
        <w:r w:rsidRPr="001A30D4">
          <w:rPr>
            <w:sz w:val="24"/>
            <w:szCs w:val="24"/>
            <w:rPrChange w:id="122" w:author="Yousaf Khaliq" w:date="2025-02-24T20:59:00Z" w16du:dateUtc="2025-02-25T02:59:00Z">
              <w:rPr/>
            </w:rPrChange>
          </w:rPr>
          <w:delText>Total entries: 891</w:delText>
        </w:r>
      </w:del>
    </w:p>
    <w:p w14:paraId="53E0D756" w14:textId="77777777" w:rsidR="00F645DC" w:rsidRPr="001A30D4" w:rsidRDefault="00F645DC">
      <w:pPr>
        <w:numPr>
          <w:ilvl w:val="0"/>
          <w:numId w:val="1"/>
        </w:numPr>
        <w:spacing w:line="240" w:lineRule="auto"/>
        <w:contextualSpacing/>
        <w:rPr>
          <w:del w:id="123" w:author="Yousaf Khaliq" w:date="2025-02-25T22:38:00Z" w16du:dateUtc="2025-02-26T04:38:00Z"/>
          <w:sz w:val="24"/>
          <w:szCs w:val="24"/>
          <w:rPrChange w:id="124" w:author="Yousaf Khaliq" w:date="2025-02-24T20:59:00Z" w16du:dateUtc="2025-02-25T02:59:00Z">
            <w:rPr>
              <w:del w:id="125" w:author="Yousaf Khaliq" w:date="2025-02-25T22:38:00Z" w16du:dateUtc="2025-02-26T04:38:00Z"/>
            </w:rPr>
          </w:rPrChange>
        </w:rPr>
        <w:pPrChange w:id="126" w:author="Yousaf Khaliq" w:date="2025-02-24T20:01:00Z" w16du:dateUtc="2025-02-25T02:01:00Z">
          <w:pPr>
            <w:numPr>
              <w:numId w:val="1"/>
            </w:numPr>
            <w:tabs>
              <w:tab w:val="num" w:pos="720"/>
            </w:tabs>
            <w:ind w:left="720" w:hanging="360"/>
          </w:pPr>
        </w:pPrChange>
      </w:pPr>
      <w:del w:id="127" w:author="Yousaf Khaliq" w:date="2025-02-25T22:38:00Z" w16du:dateUtc="2025-02-26T04:38:00Z">
        <w:r w:rsidRPr="001A30D4">
          <w:rPr>
            <w:sz w:val="24"/>
            <w:szCs w:val="24"/>
            <w:rPrChange w:id="128" w:author="Yousaf Khaliq" w:date="2025-02-24T20:59:00Z" w16du:dateUtc="2025-02-25T02:59:00Z">
              <w:rPr/>
            </w:rPrChange>
          </w:rPr>
          <w:delText>Total columns: 12</w:delText>
        </w:r>
      </w:del>
    </w:p>
    <w:p w14:paraId="73B1DDEC" w14:textId="77777777" w:rsidR="00F645DC" w:rsidRPr="001A30D4" w:rsidRDefault="00F645DC">
      <w:pPr>
        <w:numPr>
          <w:ilvl w:val="0"/>
          <w:numId w:val="1"/>
        </w:numPr>
        <w:spacing w:line="240" w:lineRule="auto"/>
        <w:contextualSpacing/>
        <w:rPr>
          <w:del w:id="129" w:author="Yousaf Khaliq" w:date="2025-02-25T22:38:00Z" w16du:dateUtc="2025-02-26T04:38:00Z"/>
          <w:sz w:val="24"/>
          <w:szCs w:val="24"/>
          <w:rPrChange w:id="130" w:author="Yousaf Khaliq" w:date="2025-02-24T20:59:00Z" w16du:dateUtc="2025-02-25T02:59:00Z">
            <w:rPr>
              <w:del w:id="131" w:author="Yousaf Khaliq" w:date="2025-02-25T22:38:00Z" w16du:dateUtc="2025-02-26T04:38:00Z"/>
            </w:rPr>
          </w:rPrChange>
        </w:rPr>
        <w:pPrChange w:id="132" w:author="Yousaf Khaliq" w:date="2025-02-24T20:01:00Z" w16du:dateUtc="2025-02-25T02:01:00Z">
          <w:pPr>
            <w:numPr>
              <w:numId w:val="1"/>
            </w:numPr>
            <w:tabs>
              <w:tab w:val="num" w:pos="720"/>
            </w:tabs>
            <w:ind w:left="720" w:hanging="360"/>
          </w:pPr>
        </w:pPrChange>
      </w:pPr>
      <w:del w:id="133" w:author="Yousaf Khaliq" w:date="2025-02-25T22:38:00Z" w16du:dateUtc="2025-02-26T04:38:00Z">
        <w:r w:rsidRPr="001A30D4">
          <w:rPr>
            <w:sz w:val="24"/>
            <w:szCs w:val="24"/>
            <w:rPrChange w:id="134" w:author="Yousaf Khaliq" w:date="2025-02-24T20:59:00Z" w16du:dateUtc="2025-02-25T02:59:00Z">
              <w:rPr/>
            </w:rPrChange>
          </w:rPr>
          <w:delText>Data types:</w:delText>
        </w:r>
      </w:del>
    </w:p>
    <w:p w14:paraId="099BA538" w14:textId="77777777" w:rsidR="00F645DC" w:rsidRPr="001A30D4" w:rsidRDefault="00F645DC">
      <w:pPr>
        <w:numPr>
          <w:ilvl w:val="1"/>
          <w:numId w:val="1"/>
        </w:numPr>
        <w:spacing w:line="240" w:lineRule="auto"/>
        <w:contextualSpacing/>
        <w:rPr>
          <w:del w:id="135" w:author="Yousaf Khaliq" w:date="2025-02-25T22:38:00Z" w16du:dateUtc="2025-02-26T04:38:00Z"/>
          <w:sz w:val="24"/>
          <w:szCs w:val="24"/>
          <w:rPrChange w:id="136" w:author="Yousaf Khaliq" w:date="2025-02-24T20:59:00Z" w16du:dateUtc="2025-02-25T02:59:00Z">
            <w:rPr>
              <w:del w:id="137" w:author="Yousaf Khaliq" w:date="2025-02-25T22:38:00Z" w16du:dateUtc="2025-02-26T04:38:00Z"/>
            </w:rPr>
          </w:rPrChange>
        </w:rPr>
        <w:pPrChange w:id="138" w:author="Yousaf Khaliq" w:date="2025-02-24T20:01:00Z" w16du:dateUtc="2025-02-25T02:01:00Z">
          <w:pPr>
            <w:numPr>
              <w:ilvl w:val="1"/>
              <w:numId w:val="1"/>
            </w:numPr>
            <w:tabs>
              <w:tab w:val="num" w:pos="1440"/>
            </w:tabs>
            <w:ind w:left="1440" w:hanging="360"/>
          </w:pPr>
        </w:pPrChange>
      </w:pPr>
      <w:del w:id="139" w:author="Yousaf Khaliq" w:date="2025-02-25T22:38:00Z" w16du:dateUtc="2025-02-26T04:38:00Z">
        <w:r w:rsidRPr="001A30D4">
          <w:rPr>
            <w:sz w:val="24"/>
            <w:szCs w:val="24"/>
            <w:rPrChange w:id="140" w:author="Yousaf Khaliq" w:date="2025-02-24T20:59:00Z" w16du:dateUtc="2025-02-25T02:59:00Z">
              <w:rPr/>
            </w:rPrChange>
          </w:rPr>
          <w:delText>Numerical: PassengerId, Survived, Pclass, Age, SibSp, Parch, Fare</w:delText>
        </w:r>
      </w:del>
    </w:p>
    <w:p w14:paraId="331DF9D6" w14:textId="77777777" w:rsidR="00F645DC" w:rsidRPr="001A30D4" w:rsidRDefault="00F645DC">
      <w:pPr>
        <w:numPr>
          <w:ilvl w:val="1"/>
          <w:numId w:val="1"/>
        </w:numPr>
        <w:spacing w:line="240" w:lineRule="auto"/>
        <w:contextualSpacing/>
        <w:rPr>
          <w:del w:id="141" w:author="Yousaf Khaliq" w:date="2025-02-25T22:38:00Z" w16du:dateUtc="2025-02-26T04:38:00Z"/>
          <w:sz w:val="24"/>
          <w:szCs w:val="24"/>
          <w:rPrChange w:id="142" w:author="Yousaf Khaliq" w:date="2025-02-24T20:59:00Z" w16du:dateUtc="2025-02-25T02:59:00Z">
            <w:rPr>
              <w:del w:id="143" w:author="Yousaf Khaliq" w:date="2025-02-25T22:38:00Z" w16du:dateUtc="2025-02-26T04:38:00Z"/>
            </w:rPr>
          </w:rPrChange>
        </w:rPr>
        <w:pPrChange w:id="144" w:author="Yousaf Khaliq" w:date="2025-02-24T20:01:00Z" w16du:dateUtc="2025-02-25T02:01:00Z">
          <w:pPr>
            <w:numPr>
              <w:ilvl w:val="1"/>
              <w:numId w:val="1"/>
            </w:numPr>
            <w:tabs>
              <w:tab w:val="num" w:pos="1440"/>
            </w:tabs>
            <w:ind w:left="1440" w:hanging="360"/>
          </w:pPr>
        </w:pPrChange>
      </w:pPr>
      <w:del w:id="145" w:author="Yousaf Khaliq" w:date="2025-02-25T22:38:00Z" w16du:dateUtc="2025-02-26T04:38:00Z">
        <w:r w:rsidRPr="001A30D4">
          <w:rPr>
            <w:sz w:val="24"/>
            <w:szCs w:val="24"/>
            <w:rPrChange w:id="146" w:author="Yousaf Khaliq" w:date="2025-02-24T20:59:00Z" w16du:dateUtc="2025-02-25T02:59:00Z">
              <w:rPr/>
            </w:rPrChange>
          </w:rPr>
          <w:delText>Categorical: Name, Sex, Ticket, Cabin, Embarked</w:delText>
        </w:r>
      </w:del>
    </w:p>
    <w:p w14:paraId="40D6CA6C" w14:textId="77777777" w:rsidR="00FD201B" w:rsidRPr="001A30D4" w:rsidRDefault="00FD201B" w:rsidP="00FD201B">
      <w:pPr>
        <w:spacing w:line="240" w:lineRule="auto"/>
        <w:contextualSpacing/>
        <w:rPr>
          <w:del w:id="147" w:author="Yousaf Khaliq" w:date="2025-02-25T22:38:00Z" w16du:dateUtc="2025-02-26T04:38:00Z"/>
          <w:b/>
          <w:bCs/>
          <w:sz w:val="24"/>
          <w:szCs w:val="24"/>
          <w:rPrChange w:id="148" w:author="Yousaf Khaliq" w:date="2025-02-24T20:59:00Z" w16du:dateUtc="2025-02-25T02:59:00Z">
            <w:rPr>
              <w:del w:id="149" w:author="Yousaf Khaliq" w:date="2025-02-25T22:38:00Z" w16du:dateUtc="2025-02-26T04:38:00Z"/>
              <w:b/>
              <w:bCs/>
            </w:rPr>
          </w:rPrChange>
        </w:rPr>
      </w:pPr>
    </w:p>
    <w:p w14:paraId="20064BD4" w14:textId="466C3916" w:rsidR="00F645DC" w:rsidRPr="001A30D4" w:rsidRDefault="00F645DC">
      <w:pPr>
        <w:spacing w:line="240" w:lineRule="auto"/>
        <w:contextualSpacing/>
        <w:rPr>
          <w:del w:id="150" w:author="Yousaf Khaliq" w:date="2025-02-25T22:38:00Z" w16du:dateUtc="2025-02-26T04:38:00Z"/>
          <w:sz w:val="24"/>
          <w:szCs w:val="24"/>
          <w:rPrChange w:id="151" w:author="Yousaf Khaliq" w:date="2025-02-24T20:59:00Z" w16du:dateUtc="2025-02-25T02:59:00Z">
            <w:rPr>
              <w:del w:id="152" w:author="Yousaf Khaliq" w:date="2025-02-25T22:38:00Z" w16du:dateUtc="2025-02-26T04:38:00Z"/>
            </w:rPr>
          </w:rPrChange>
        </w:rPr>
        <w:pPrChange w:id="153" w:author="Yousaf Khaliq" w:date="2025-02-24T20:01:00Z" w16du:dateUtc="2025-02-25T02:01:00Z">
          <w:pPr/>
        </w:pPrChange>
      </w:pPr>
      <w:del w:id="154" w:author="Yousaf Khaliq" w:date="2025-02-25T22:38:00Z" w16du:dateUtc="2025-02-26T04:38:00Z">
        <w:r w:rsidRPr="001A30D4">
          <w:rPr>
            <w:b/>
            <w:bCs/>
            <w:sz w:val="24"/>
            <w:szCs w:val="24"/>
            <w:rPrChange w:id="155" w:author="Yousaf Khaliq" w:date="2025-02-24T20:59:00Z" w16du:dateUtc="2025-02-25T02:59:00Z">
              <w:rPr>
                <w:b/>
                <w:bCs/>
              </w:rPr>
            </w:rPrChange>
          </w:rPr>
          <w:delText>Missing Data:</w:delText>
        </w:r>
      </w:del>
    </w:p>
    <w:p w14:paraId="2C97C9A0" w14:textId="77777777" w:rsidR="00F645DC" w:rsidRPr="001A30D4" w:rsidRDefault="00F645DC">
      <w:pPr>
        <w:numPr>
          <w:ilvl w:val="0"/>
          <w:numId w:val="2"/>
        </w:numPr>
        <w:spacing w:line="240" w:lineRule="auto"/>
        <w:contextualSpacing/>
        <w:rPr>
          <w:del w:id="156" w:author="Yousaf Khaliq" w:date="2025-02-25T22:38:00Z" w16du:dateUtc="2025-02-26T04:38:00Z"/>
          <w:sz w:val="24"/>
          <w:szCs w:val="24"/>
          <w:rPrChange w:id="157" w:author="Yousaf Khaliq" w:date="2025-02-24T20:59:00Z" w16du:dateUtc="2025-02-25T02:59:00Z">
            <w:rPr>
              <w:del w:id="158" w:author="Yousaf Khaliq" w:date="2025-02-25T22:38:00Z" w16du:dateUtc="2025-02-26T04:38:00Z"/>
            </w:rPr>
          </w:rPrChange>
        </w:rPr>
        <w:pPrChange w:id="159" w:author="Yousaf Khaliq" w:date="2025-02-24T20:01:00Z" w16du:dateUtc="2025-02-25T02:01:00Z">
          <w:pPr>
            <w:numPr>
              <w:numId w:val="2"/>
            </w:numPr>
            <w:tabs>
              <w:tab w:val="num" w:pos="720"/>
            </w:tabs>
            <w:ind w:left="720" w:hanging="360"/>
          </w:pPr>
        </w:pPrChange>
      </w:pPr>
      <w:del w:id="160" w:author="Yousaf Khaliq" w:date="2025-02-25T22:38:00Z" w16du:dateUtc="2025-02-26T04:38:00Z">
        <w:r w:rsidRPr="001A30D4">
          <w:rPr>
            <w:sz w:val="24"/>
            <w:szCs w:val="24"/>
            <w:rPrChange w:id="161" w:author="Yousaf Khaliq" w:date="2025-02-24T20:59:00Z" w16du:dateUtc="2025-02-25T02:59:00Z">
              <w:rPr/>
            </w:rPrChange>
          </w:rPr>
          <w:delText>Age: 177 missing values</w:delText>
        </w:r>
      </w:del>
    </w:p>
    <w:p w14:paraId="561ECF26" w14:textId="77777777" w:rsidR="00F645DC" w:rsidRPr="001A30D4" w:rsidRDefault="00F645DC">
      <w:pPr>
        <w:numPr>
          <w:ilvl w:val="0"/>
          <w:numId w:val="2"/>
        </w:numPr>
        <w:spacing w:line="240" w:lineRule="auto"/>
        <w:contextualSpacing/>
        <w:rPr>
          <w:del w:id="162" w:author="Yousaf Khaliq" w:date="2025-02-25T22:38:00Z" w16du:dateUtc="2025-02-26T04:38:00Z"/>
          <w:sz w:val="24"/>
          <w:szCs w:val="24"/>
          <w:rPrChange w:id="163" w:author="Yousaf Khaliq" w:date="2025-02-24T20:59:00Z" w16du:dateUtc="2025-02-25T02:59:00Z">
            <w:rPr>
              <w:del w:id="164" w:author="Yousaf Khaliq" w:date="2025-02-25T22:38:00Z" w16du:dateUtc="2025-02-26T04:38:00Z"/>
            </w:rPr>
          </w:rPrChange>
        </w:rPr>
        <w:pPrChange w:id="165" w:author="Yousaf Khaliq" w:date="2025-02-24T20:01:00Z" w16du:dateUtc="2025-02-25T02:01:00Z">
          <w:pPr>
            <w:numPr>
              <w:numId w:val="2"/>
            </w:numPr>
            <w:tabs>
              <w:tab w:val="num" w:pos="720"/>
            </w:tabs>
            <w:ind w:left="720" w:hanging="360"/>
          </w:pPr>
        </w:pPrChange>
      </w:pPr>
      <w:del w:id="166" w:author="Yousaf Khaliq" w:date="2025-02-25T22:38:00Z" w16du:dateUtc="2025-02-26T04:38:00Z">
        <w:r w:rsidRPr="001A30D4">
          <w:rPr>
            <w:sz w:val="24"/>
            <w:szCs w:val="24"/>
            <w:rPrChange w:id="167" w:author="Yousaf Khaliq" w:date="2025-02-24T20:59:00Z" w16du:dateUtc="2025-02-25T02:59:00Z">
              <w:rPr/>
            </w:rPrChange>
          </w:rPr>
          <w:delText>Cabin: 687 missing values</w:delText>
        </w:r>
      </w:del>
    </w:p>
    <w:p w14:paraId="76FDBE57" w14:textId="77777777" w:rsidR="00F645DC" w:rsidRPr="001A30D4" w:rsidRDefault="00F645DC">
      <w:pPr>
        <w:numPr>
          <w:ilvl w:val="0"/>
          <w:numId w:val="2"/>
        </w:numPr>
        <w:spacing w:line="240" w:lineRule="auto"/>
        <w:contextualSpacing/>
        <w:rPr>
          <w:del w:id="168" w:author="Yousaf Khaliq" w:date="2025-02-25T22:38:00Z" w16du:dateUtc="2025-02-26T04:38:00Z"/>
          <w:sz w:val="24"/>
          <w:szCs w:val="24"/>
          <w:rPrChange w:id="169" w:author="Yousaf Khaliq" w:date="2025-02-24T20:59:00Z" w16du:dateUtc="2025-02-25T02:59:00Z">
            <w:rPr>
              <w:del w:id="170" w:author="Yousaf Khaliq" w:date="2025-02-25T22:38:00Z" w16du:dateUtc="2025-02-26T04:38:00Z"/>
            </w:rPr>
          </w:rPrChange>
        </w:rPr>
        <w:pPrChange w:id="171" w:author="Yousaf Khaliq" w:date="2025-02-24T20:01:00Z" w16du:dateUtc="2025-02-25T02:01:00Z">
          <w:pPr>
            <w:numPr>
              <w:numId w:val="2"/>
            </w:numPr>
            <w:tabs>
              <w:tab w:val="num" w:pos="720"/>
            </w:tabs>
            <w:ind w:left="720" w:hanging="360"/>
          </w:pPr>
        </w:pPrChange>
      </w:pPr>
      <w:del w:id="172" w:author="Yousaf Khaliq" w:date="2025-02-25T22:38:00Z" w16du:dateUtc="2025-02-26T04:38:00Z">
        <w:r w:rsidRPr="001A30D4">
          <w:rPr>
            <w:sz w:val="24"/>
            <w:szCs w:val="24"/>
            <w:rPrChange w:id="173" w:author="Yousaf Khaliq" w:date="2025-02-24T20:59:00Z" w16du:dateUtc="2025-02-25T02:59:00Z">
              <w:rPr/>
            </w:rPrChange>
          </w:rPr>
          <w:delText>Embarked: 2 missing values</w:delText>
        </w:r>
      </w:del>
    </w:p>
    <w:p w14:paraId="7FEA4F8D" w14:textId="77777777" w:rsidR="00FD201B" w:rsidRPr="001A30D4" w:rsidRDefault="00FD201B" w:rsidP="00FD201B">
      <w:pPr>
        <w:spacing w:line="240" w:lineRule="auto"/>
        <w:contextualSpacing/>
        <w:rPr>
          <w:del w:id="174" w:author="Yousaf Khaliq" w:date="2025-02-25T22:38:00Z" w16du:dateUtc="2025-02-26T04:38:00Z"/>
          <w:b/>
          <w:bCs/>
          <w:sz w:val="24"/>
          <w:szCs w:val="24"/>
          <w:rPrChange w:id="175" w:author="Yousaf Khaliq" w:date="2025-02-24T20:59:00Z" w16du:dateUtc="2025-02-25T02:59:00Z">
            <w:rPr>
              <w:del w:id="176" w:author="Yousaf Khaliq" w:date="2025-02-25T22:38:00Z" w16du:dateUtc="2025-02-26T04:38:00Z"/>
              <w:b/>
              <w:bCs/>
            </w:rPr>
          </w:rPrChange>
        </w:rPr>
      </w:pPr>
    </w:p>
    <w:p w14:paraId="7F7C1221" w14:textId="7364DFCA" w:rsidR="00F645DC" w:rsidRPr="001A30D4" w:rsidRDefault="00F645DC">
      <w:pPr>
        <w:spacing w:line="240" w:lineRule="auto"/>
        <w:contextualSpacing/>
        <w:rPr>
          <w:del w:id="177" w:author="Yousaf Khaliq" w:date="2025-02-25T22:38:00Z" w16du:dateUtc="2025-02-26T04:38:00Z"/>
          <w:sz w:val="24"/>
          <w:szCs w:val="24"/>
          <w:rPrChange w:id="178" w:author="Yousaf Khaliq" w:date="2025-02-24T20:59:00Z" w16du:dateUtc="2025-02-25T02:59:00Z">
            <w:rPr>
              <w:del w:id="179" w:author="Yousaf Khaliq" w:date="2025-02-25T22:38:00Z" w16du:dateUtc="2025-02-26T04:38:00Z"/>
            </w:rPr>
          </w:rPrChange>
        </w:rPr>
        <w:pPrChange w:id="180" w:author="Yousaf Khaliq" w:date="2025-02-24T20:01:00Z" w16du:dateUtc="2025-02-25T02:01:00Z">
          <w:pPr/>
        </w:pPrChange>
      </w:pPr>
      <w:del w:id="181" w:author="Yousaf Khaliq" w:date="2025-02-25T22:38:00Z" w16du:dateUtc="2025-02-26T04:38:00Z">
        <w:r w:rsidRPr="001A30D4">
          <w:rPr>
            <w:b/>
            <w:bCs/>
            <w:sz w:val="24"/>
            <w:szCs w:val="24"/>
            <w:rPrChange w:id="182" w:author="Yousaf Khaliq" w:date="2025-02-24T20:59:00Z" w16du:dateUtc="2025-02-25T02:59:00Z">
              <w:rPr>
                <w:b/>
                <w:bCs/>
              </w:rPr>
            </w:rPrChange>
          </w:rPr>
          <w:delText>Descriptive Statistics:</w:delText>
        </w:r>
      </w:del>
    </w:p>
    <w:p w14:paraId="55D06603" w14:textId="77777777" w:rsidR="00F645DC" w:rsidRPr="001A30D4" w:rsidRDefault="00F645DC">
      <w:pPr>
        <w:numPr>
          <w:ilvl w:val="0"/>
          <w:numId w:val="3"/>
        </w:numPr>
        <w:spacing w:line="240" w:lineRule="auto"/>
        <w:contextualSpacing/>
        <w:rPr>
          <w:del w:id="183" w:author="Yousaf Khaliq" w:date="2025-02-25T22:38:00Z" w16du:dateUtc="2025-02-26T04:38:00Z"/>
          <w:sz w:val="24"/>
          <w:szCs w:val="24"/>
          <w:rPrChange w:id="184" w:author="Yousaf Khaliq" w:date="2025-02-24T20:59:00Z" w16du:dateUtc="2025-02-25T02:59:00Z">
            <w:rPr>
              <w:del w:id="185" w:author="Yousaf Khaliq" w:date="2025-02-25T22:38:00Z" w16du:dateUtc="2025-02-26T04:38:00Z"/>
            </w:rPr>
          </w:rPrChange>
        </w:rPr>
        <w:pPrChange w:id="186" w:author="Yousaf Khaliq" w:date="2025-02-24T20:01:00Z" w16du:dateUtc="2025-02-25T02:01:00Z">
          <w:pPr>
            <w:numPr>
              <w:numId w:val="3"/>
            </w:numPr>
            <w:tabs>
              <w:tab w:val="num" w:pos="720"/>
            </w:tabs>
            <w:ind w:left="720" w:hanging="360"/>
          </w:pPr>
        </w:pPrChange>
      </w:pPr>
      <w:del w:id="187" w:author="Yousaf Khaliq" w:date="2025-02-25T22:38:00Z" w16du:dateUtc="2025-02-26T04:38:00Z">
        <w:r w:rsidRPr="001A30D4">
          <w:rPr>
            <w:b/>
            <w:bCs/>
            <w:sz w:val="24"/>
            <w:szCs w:val="24"/>
            <w:rPrChange w:id="188" w:author="Yousaf Khaliq" w:date="2025-02-24T20:59:00Z" w16du:dateUtc="2025-02-25T02:59:00Z">
              <w:rPr>
                <w:b/>
                <w:bCs/>
              </w:rPr>
            </w:rPrChange>
          </w:rPr>
          <w:delText>Survived:</w:delText>
        </w:r>
      </w:del>
    </w:p>
    <w:p w14:paraId="36E65BD4" w14:textId="77777777" w:rsidR="00F645DC" w:rsidRPr="001A30D4" w:rsidRDefault="00F645DC">
      <w:pPr>
        <w:numPr>
          <w:ilvl w:val="1"/>
          <w:numId w:val="3"/>
        </w:numPr>
        <w:spacing w:line="240" w:lineRule="auto"/>
        <w:contextualSpacing/>
        <w:rPr>
          <w:del w:id="189" w:author="Yousaf Khaliq" w:date="2025-02-25T22:38:00Z" w16du:dateUtc="2025-02-26T04:38:00Z"/>
          <w:sz w:val="24"/>
          <w:szCs w:val="24"/>
          <w:rPrChange w:id="190" w:author="Yousaf Khaliq" w:date="2025-02-24T20:59:00Z" w16du:dateUtc="2025-02-25T02:59:00Z">
            <w:rPr>
              <w:del w:id="191" w:author="Yousaf Khaliq" w:date="2025-02-25T22:38:00Z" w16du:dateUtc="2025-02-26T04:38:00Z"/>
            </w:rPr>
          </w:rPrChange>
        </w:rPr>
        <w:pPrChange w:id="192" w:author="Yousaf Khaliq" w:date="2025-02-24T20:01:00Z" w16du:dateUtc="2025-02-25T02:01:00Z">
          <w:pPr>
            <w:numPr>
              <w:ilvl w:val="1"/>
              <w:numId w:val="3"/>
            </w:numPr>
            <w:tabs>
              <w:tab w:val="num" w:pos="1440"/>
            </w:tabs>
            <w:ind w:left="1440" w:hanging="360"/>
          </w:pPr>
        </w:pPrChange>
      </w:pPr>
      <w:del w:id="193" w:author="Yousaf Khaliq" w:date="2025-02-25T22:38:00Z" w16du:dateUtc="2025-02-26T04:38:00Z">
        <w:r w:rsidRPr="001A30D4">
          <w:rPr>
            <w:sz w:val="24"/>
            <w:szCs w:val="24"/>
            <w:rPrChange w:id="194" w:author="Yousaf Khaliq" w:date="2025-02-24T20:59:00Z" w16du:dateUtc="2025-02-25T02:59:00Z">
              <w:rPr/>
            </w:rPrChange>
          </w:rPr>
          <w:delText>Mean: 0.384 (38.4% survival rate)</w:delText>
        </w:r>
      </w:del>
    </w:p>
    <w:p w14:paraId="3E5DAC95" w14:textId="77777777" w:rsidR="00F645DC" w:rsidRPr="001A30D4" w:rsidRDefault="00F645DC">
      <w:pPr>
        <w:numPr>
          <w:ilvl w:val="0"/>
          <w:numId w:val="3"/>
        </w:numPr>
        <w:spacing w:line="240" w:lineRule="auto"/>
        <w:contextualSpacing/>
        <w:rPr>
          <w:del w:id="195" w:author="Yousaf Khaliq" w:date="2025-02-25T22:38:00Z" w16du:dateUtc="2025-02-26T04:38:00Z"/>
          <w:sz w:val="24"/>
          <w:szCs w:val="24"/>
          <w:rPrChange w:id="196" w:author="Yousaf Khaliq" w:date="2025-02-24T20:59:00Z" w16du:dateUtc="2025-02-25T02:59:00Z">
            <w:rPr>
              <w:del w:id="197" w:author="Yousaf Khaliq" w:date="2025-02-25T22:38:00Z" w16du:dateUtc="2025-02-26T04:38:00Z"/>
            </w:rPr>
          </w:rPrChange>
        </w:rPr>
        <w:pPrChange w:id="198" w:author="Yousaf Khaliq" w:date="2025-02-24T20:01:00Z" w16du:dateUtc="2025-02-25T02:01:00Z">
          <w:pPr>
            <w:numPr>
              <w:numId w:val="3"/>
            </w:numPr>
            <w:tabs>
              <w:tab w:val="num" w:pos="720"/>
            </w:tabs>
            <w:ind w:left="720" w:hanging="360"/>
          </w:pPr>
        </w:pPrChange>
      </w:pPr>
      <w:del w:id="199" w:author="Yousaf Khaliq" w:date="2025-02-25T22:38:00Z" w16du:dateUtc="2025-02-26T04:38:00Z">
        <w:r w:rsidRPr="001A30D4">
          <w:rPr>
            <w:b/>
            <w:bCs/>
            <w:sz w:val="24"/>
            <w:szCs w:val="24"/>
            <w:rPrChange w:id="200" w:author="Yousaf Khaliq" w:date="2025-02-24T20:59:00Z" w16du:dateUtc="2025-02-25T02:59:00Z">
              <w:rPr>
                <w:b/>
                <w:bCs/>
              </w:rPr>
            </w:rPrChange>
          </w:rPr>
          <w:delText>Pclass:</w:delText>
        </w:r>
      </w:del>
    </w:p>
    <w:p w14:paraId="2AB29E6E" w14:textId="77777777" w:rsidR="00F645DC" w:rsidRPr="001A30D4" w:rsidRDefault="00F645DC">
      <w:pPr>
        <w:numPr>
          <w:ilvl w:val="1"/>
          <w:numId w:val="3"/>
        </w:numPr>
        <w:spacing w:line="240" w:lineRule="auto"/>
        <w:contextualSpacing/>
        <w:rPr>
          <w:del w:id="201" w:author="Yousaf Khaliq" w:date="2025-02-25T22:38:00Z" w16du:dateUtc="2025-02-26T04:38:00Z"/>
          <w:sz w:val="24"/>
          <w:szCs w:val="24"/>
          <w:rPrChange w:id="202" w:author="Yousaf Khaliq" w:date="2025-02-24T20:59:00Z" w16du:dateUtc="2025-02-25T02:59:00Z">
            <w:rPr>
              <w:del w:id="203" w:author="Yousaf Khaliq" w:date="2025-02-25T22:38:00Z" w16du:dateUtc="2025-02-26T04:38:00Z"/>
            </w:rPr>
          </w:rPrChange>
        </w:rPr>
        <w:pPrChange w:id="204" w:author="Yousaf Khaliq" w:date="2025-02-24T20:01:00Z" w16du:dateUtc="2025-02-25T02:01:00Z">
          <w:pPr>
            <w:numPr>
              <w:ilvl w:val="1"/>
              <w:numId w:val="3"/>
            </w:numPr>
            <w:tabs>
              <w:tab w:val="num" w:pos="1440"/>
            </w:tabs>
            <w:ind w:left="1440" w:hanging="360"/>
          </w:pPr>
        </w:pPrChange>
      </w:pPr>
      <w:del w:id="205" w:author="Yousaf Khaliq" w:date="2025-02-25T22:38:00Z" w16du:dateUtc="2025-02-26T04:38:00Z">
        <w:r w:rsidRPr="001A30D4">
          <w:rPr>
            <w:sz w:val="24"/>
            <w:szCs w:val="24"/>
            <w:rPrChange w:id="206" w:author="Yousaf Khaliq" w:date="2025-02-24T20:59:00Z" w16du:dateUtc="2025-02-25T02:59:00Z">
              <w:rPr/>
            </w:rPrChange>
          </w:rPr>
          <w:delText>Most passengers were in 3rd class.</w:delText>
        </w:r>
      </w:del>
    </w:p>
    <w:p w14:paraId="2174B4AF" w14:textId="77777777" w:rsidR="00F645DC" w:rsidRPr="001A30D4" w:rsidRDefault="00F645DC">
      <w:pPr>
        <w:numPr>
          <w:ilvl w:val="0"/>
          <w:numId w:val="3"/>
        </w:numPr>
        <w:spacing w:line="240" w:lineRule="auto"/>
        <w:contextualSpacing/>
        <w:rPr>
          <w:del w:id="207" w:author="Yousaf Khaliq" w:date="2025-02-25T22:38:00Z" w16du:dateUtc="2025-02-26T04:38:00Z"/>
          <w:sz w:val="24"/>
          <w:szCs w:val="24"/>
          <w:rPrChange w:id="208" w:author="Yousaf Khaliq" w:date="2025-02-24T20:59:00Z" w16du:dateUtc="2025-02-25T02:59:00Z">
            <w:rPr>
              <w:del w:id="209" w:author="Yousaf Khaliq" w:date="2025-02-25T22:38:00Z" w16du:dateUtc="2025-02-26T04:38:00Z"/>
            </w:rPr>
          </w:rPrChange>
        </w:rPr>
        <w:pPrChange w:id="210" w:author="Yousaf Khaliq" w:date="2025-02-24T20:01:00Z" w16du:dateUtc="2025-02-25T02:01:00Z">
          <w:pPr>
            <w:numPr>
              <w:numId w:val="3"/>
            </w:numPr>
            <w:tabs>
              <w:tab w:val="num" w:pos="720"/>
            </w:tabs>
            <w:ind w:left="720" w:hanging="360"/>
          </w:pPr>
        </w:pPrChange>
      </w:pPr>
      <w:del w:id="211" w:author="Yousaf Khaliq" w:date="2025-02-25T22:38:00Z" w16du:dateUtc="2025-02-26T04:38:00Z">
        <w:r w:rsidRPr="001A30D4">
          <w:rPr>
            <w:b/>
            <w:bCs/>
            <w:sz w:val="24"/>
            <w:szCs w:val="24"/>
            <w:rPrChange w:id="212" w:author="Yousaf Khaliq" w:date="2025-02-24T20:59:00Z" w16du:dateUtc="2025-02-25T02:59:00Z">
              <w:rPr>
                <w:b/>
                <w:bCs/>
              </w:rPr>
            </w:rPrChange>
          </w:rPr>
          <w:delText>Age:</w:delText>
        </w:r>
      </w:del>
    </w:p>
    <w:p w14:paraId="1544656F" w14:textId="77777777" w:rsidR="00F645DC" w:rsidRPr="001A30D4" w:rsidRDefault="00F645DC">
      <w:pPr>
        <w:numPr>
          <w:ilvl w:val="1"/>
          <w:numId w:val="3"/>
        </w:numPr>
        <w:spacing w:line="240" w:lineRule="auto"/>
        <w:contextualSpacing/>
        <w:rPr>
          <w:del w:id="213" w:author="Yousaf Khaliq" w:date="2025-02-25T22:38:00Z" w16du:dateUtc="2025-02-26T04:38:00Z"/>
          <w:sz w:val="24"/>
          <w:szCs w:val="24"/>
          <w:rPrChange w:id="214" w:author="Yousaf Khaliq" w:date="2025-02-24T20:59:00Z" w16du:dateUtc="2025-02-25T02:59:00Z">
            <w:rPr>
              <w:del w:id="215" w:author="Yousaf Khaliq" w:date="2025-02-25T22:38:00Z" w16du:dateUtc="2025-02-26T04:38:00Z"/>
            </w:rPr>
          </w:rPrChange>
        </w:rPr>
        <w:pPrChange w:id="216" w:author="Yousaf Khaliq" w:date="2025-02-24T20:01:00Z" w16du:dateUtc="2025-02-25T02:01:00Z">
          <w:pPr>
            <w:numPr>
              <w:ilvl w:val="1"/>
              <w:numId w:val="3"/>
            </w:numPr>
            <w:tabs>
              <w:tab w:val="num" w:pos="1440"/>
            </w:tabs>
            <w:ind w:left="1440" w:hanging="360"/>
          </w:pPr>
        </w:pPrChange>
      </w:pPr>
      <w:del w:id="217" w:author="Yousaf Khaliq" w:date="2025-02-25T22:38:00Z" w16du:dateUtc="2025-02-26T04:38:00Z">
        <w:r w:rsidRPr="001A30D4">
          <w:rPr>
            <w:sz w:val="24"/>
            <w:szCs w:val="24"/>
            <w:rPrChange w:id="218" w:author="Yousaf Khaliq" w:date="2025-02-24T20:59:00Z" w16du:dateUtc="2025-02-25T02:59:00Z">
              <w:rPr/>
            </w:rPrChange>
          </w:rPr>
          <w:delText>Mean: 29.7 years</w:delText>
        </w:r>
      </w:del>
    </w:p>
    <w:p w14:paraId="7BF40E37" w14:textId="77777777" w:rsidR="00F645DC" w:rsidRPr="001A30D4" w:rsidRDefault="00F645DC">
      <w:pPr>
        <w:numPr>
          <w:ilvl w:val="1"/>
          <w:numId w:val="3"/>
        </w:numPr>
        <w:spacing w:line="240" w:lineRule="auto"/>
        <w:contextualSpacing/>
        <w:rPr>
          <w:del w:id="219" w:author="Yousaf Khaliq" w:date="2025-02-25T22:38:00Z" w16du:dateUtc="2025-02-26T04:38:00Z"/>
          <w:sz w:val="24"/>
          <w:szCs w:val="24"/>
          <w:rPrChange w:id="220" w:author="Yousaf Khaliq" w:date="2025-02-24T20:59:00Z" w16du:dateUtc="2025-02-25T02:59:00Z">
            <w:rPr>
              <w:del w:id="221" w:author="Yousaf Khaliq" w:date="2025-02-25T22:38:00Z" w16du:dateUtc="2025-02-26T04:38:00Z"/>
            </w:rPr>
          </w:rPrChange>
        </w:rPr>
        <w:pPrChange w:id="222" w:author="Yousaf Khaliq" w:date="2025-02-24T20:01:00Z" w16du:dateUtc="2025-02-25T02:01:00Z">
          <w:pPr>
            <w:numPr>
              <w:ilvl w:val="1"/>
              <w:numId w:val="3"/>
            </w:numPr>
            <w:tabs>
              <w:tab w:val="num" w:pos="1440"/>
            </w:tabs>
            <w:ind w:left="1440" w:hanging="360"/>
          </w:pPr>
        </w:pPrChange>
      </w:pPr>
      <w:del w:id="223" w:author="Yousaf Khaliq" w:date="2025-02-25T22:38:00Z" w16du:dateUtc="2025-02-26T04:38:00Z">
        <w:r w:rsidRPr="001A30D4">
          <w:rPr>
            <w:sz w:val="24"/>
            <w:szCs w:val="24"/>
            <w:rPrChange w:id="224" w:author="Yousaf Khaliq" w:date="2025-02-24T20:59:00Z" w16du:dateUtc="2025-02-25T02:59:00Z">
              <w:rPr/>
            </w:rPrChange>
          </w:rPr>
          <w:delText>Min: 0.42 (infant)</w:delText>
        </w:r>
      </w:del>
    </w:p>
    <w:p w14:paraId="5CD24B57" w14:textId="77777777" w:rsidR="00F645DC" w:rsidRPr="001A30D4" w:rsidRDefault="00F645DC">
      <w:pPr>
        <w:numPr>
          <w:ilvl w:val="1"/>
          <w:numId w:val="3"/>
        </w:numPr>
        <w:spacing w:line="240" w:lineRule="auto"/>
        <w:contextualSpacing/>
        <w:rPr>
          <w:del w:id="225" w:author="Yousaf Khaliq" w:date="2025-02-25T22:38:00Z" w16du:dateUtc="2025-02-26T04:38:00Z"/>
          <w:sz w:val="24"/>
          <w:szCs w:val="24"/>
          <w:rPrChange w:id="226" w:author="Yousaf Khaliq" w:date="2025-02-24T20:59:00Z" w16du:dateUtc="2025-02-25T02:59:00Z">
            <w:rPr>
              <w:del w:id="227" w:author="Yousaf Khaliq" w:date="2025-02-25T22:38:00Z" w16du:dateUtc="2025-02-26T04:38:00Z"/>
            </w:rPr>
          </w:rPrChange>
        </w:rPr>
        <w:pPrChange w:id="228" w:author="Yousaf Khaliq" w:date="2025-02-24T20:01:00Z" w16du:dateUtc="2025-02-25T02:01:00Z">
          <w:pPr>
            <w:numPr>
              <w:ilvl w:val="1"/>
              <w:numId w:val="3"/>
            </w:numPr>
            <w:tabs>
              <w:tab w:val="num" w:pos="1440"/>
            </w:tabs>
            <w:ind w:left="1440" w:hanging="360"/>
          </w:pPr>
        </w:pPrChange>
      </w:pPr>
      <w:del w:id="229" w:author="Yousaf Khaliq" w:date="2025-02-25T22:38:00Z" w16du:dateUtc="2025-02-26T04:38:00Z">
        <w:r w:rsidRPr="001A30D4">
          <w:rPr>
            <w:sz w:val="24"/>
            <w:szCs w:val="24"/>
            <w:rPrChange w:id="230" w:author="Yousaf Khaliq" w:date="2025-02-24T20:59:00Z" w16du:dateUtc="2025-02-25T02:59:00Z">
              <w:rPr/>
            </w:rPrChange>
          </w:rPr>
          <w:delText>Max: 80</w:delText>
        </w:r>
      </w:del>
    </w:p>
    <w:p w14:paraId="0AA13016" w14:textId="77777777" w:rsidR="00F645DC" w:rsidRPr="001A30D4" w:rsidRDefault="00F645DC">
      <w:pPr>
        <w:numPr>
          <w:ilvl w:val="0"/>
          <w:numId w:val="3"/>
        </w:numPr>
        <w:spacing w:line="240" w:lineRule="auto"/>
        <w:contextualSpacing/>
        <w:rPr>
          <w:del w:id="231" w:author="Yousaf Khaliq" w:date="2025-02-25T22:38:00Z" w16du:dateUtc="2025-02-26T04:38:00Z"/>
          <w:sz w:val="24"/>
          <w:szCs w:val="24"/>
          <w:rPrChange w:id="232" w:author="Yousaf Khaliq" w:date="2025-02-24T20:59:00Z" w16du:dateUtc="2025-02-25T02:59:00Z">
            <w:rPr>
              <w:del w:id="233" w:author="Yousaf Khaliq" w:date="2025-02-25T22:38:00Z" w16du:dateUtc="2025-02-26T04:38:00Z"/>
            </w:rPr>
          </w:rPrChange>
        </w:rPr>
        <w:pPrChange w:id="234" w:author="Yousaf Khaliq" w:date="2025-02-24T20:01:00Z" w16du:dateUtc="2025-02-25T02:01:00Z">
          <w:pPr>
            <w:numPr>
              <w:numId w:val="3"/>
            </w:numPr>
            <w:tabs>
              <w:tab w:val="num" w:pos="720"/>
            </w:tabs>
            <w:ind w:left="720" w:hanging="360"/>
          </w:pPr>
        </w:pPrChange>
      </w:pPr>
      <w:del w:id="235" w:author="Yousaf Khaliq" w:date="2025-02-25T22:38:00Z" w16du:dateUtc="2025-02-26T04:38:00Z">
        <w:r w:rsidRPr="001A30D4">
          <w:rPr>
            <w:b/>
            <w:bCs/>
            <w:sz w:val="24"/>
            <w:szCs w:val="24"/>
            <w:rPrChange w:id="236" w:author="Yousaf Khaliq" w:date="2025-02-24T20:59:00Z" w16du:dateUtc="2025-02-25T02:59:00Z">
              <w:rPr>
                <w:b/>
                <w:bCs/>
              </w:rPr>
            </w:rPrChange>
          </w:rPr>
          <w:lastRenderedPageBreak/>
          <w:delText>SibSp (Siblings/Spouses Aboard):</w:delText>
        </w:r>
      </w:del>
    </w:p>
    <w:p w14:paraId="64BE698C" w14:textId="77777777" w:rsidR="00F645DC" w:rsidRPr="001A30D4" w:rsidRDefault="00F645DC">
      <w:pPr>
        <w:numPr>
          <w:ilvl w:val="1"/>
          <w:numId w:val="3"/>
        </w:numPr>
        <w:spacing w:line="240" w:lineRule="auto"/>
        <w:contextualSpacing/>
        <w:rPr>
          <w:del w:id="237" w:author="Yousaf Khaliq" w:date="2025-02-25T22:38:00Z" w16du:dateUtc="2025-02-26T04:38:00Z"/>
          <w:sz w:val="24"/>
          <w:szCs w:val="24"/>
          <w:rPrChange w:id="238" w:author="Yousaf Khaliq" w:date="2025-02-24T20:59:00Z" w16du:dateUtc="2025-02-25T02:59:00Z">
            <w:rPr>
              <w:del w:id="239" w:author="Yousaf Khaliq" w:date="2025-02-25T22:38:00Z" w16du:dateUtc="2025-02-26T04:38:00Z"/>
            </w:rPr>
          </w:rPrChange>
        </w:rPr>
        <w:pPrChange w:id="240" w:author="Yousaf Khaliq" w:date="2025-02-24T20:01:00Z" w16du:dateUtc="2025-02-25T02:01:00Z">
          <w:pPr>
            <w:numPr>
              <w:ilvl w:val="1"/>
              <w:numId w:val="3"/>
            </w:numPr>
            <w:tabs>
              <w:tab w:val="num" w:pos="1440"/>
            </w:tabs>
            <w:ind w:left="1440" w:hanging="360"/>
          </w:pPr>
        </w:pPrChange>
      </w:pPr>
      <w:del w:id="241" w:author="Yousaf Khaliq" w:date="2025-02-25T22:38:00Z" w16du:dateUtc="2025-02-26T04:38:00Z">
        <w:r w:rsidRPr="001A30D4">
          <w:rPr>
            <w:sz w:val="24"/>
            <w:szCs w:val="24"/>
            <w:rPrChange w:id="242" w:author="Yousaf Khaliq" w:date="2025-02-24T20:59:00Z" w16du:dateUtc="2025-02-25T02:59:00Z">
              <w:rPr/>
            </w:rPrChange>
          </w:rPr>
          <w:delText>Most passengers traveled alone.</w:delText>
        </w:r>
      </w:del>
    </w:p>
    <w:p w14:paraId="77E40A7B" w14:textId="77777777" w:rsidR="00F645DC" w:rsidRPr="001A30D4" w:rsidRDefault="00F645DC">
      <w:pPr>
        <w:numPr>
          <w:ilvl w:val="0"/>
          <w:numId w:val="3"/>
        </w:numPr>
        <w:spacing w:line="240" w:lineRule="auto"/>
        <w:contextualSpacing/>
        <w:rPr>
          <w:del w:id="243" w:author="Yousaf Khaliq" w:date="2025-02-25T22:38:00Z" w16du:dateUtc="2025-02-26T04:38:00Z"/>
          <w:sz w:val="24"/>
          <w:szCs w:val="24"/>
          <w:rPrChange w:id="244" w:author="Yousaf Khaliq" w:date="2025-02-24T20:59:00Z" w16du:dateUtc="2025-02-25T02:59:00Z">
            <w:rPr>
              <w:del w:id="245" w:author="Yousaf Khaliq" w:date="2025-02-25T22:38:00Z" w16du:dateUtc="2025-02-26T04:38:00Z"/>
            </w:rPr>
          </w:rPrChange>
        </w:rPr>
        <w:pPrChange w:id="246" w:author="Yousaf Khaliq" w:date="2025-02-24T20:01:00Z" w16du:dateUtc="2025-02-25T02:01:00Z">
          <w:pPr>
            <w:numPr>
              <w:numId w:val="3"/>
            </w:numPr>
            <w:tabs>
              <w:tab w:val="num" w:pos="720"/>
            </w:tabs>
            <w:ind w:left="720" w:hanging="360"/>
          </w:pPr>
        </w:pPrChange>
      </w:pPr>
      <w:del w:id="247" w:author="Yousaf Khaliq" w:date="2025-02-25T22:38:00Z" w16du:dateUtc="2025-02-26T04:38:00Z">
        <w:r w:rsidRPr="001A30D4">
          <w:rPr>
            <w:b/>
            <w:bCs/>
            <w:sz w:val="24"/>
            <w:szCs w:val="24"/>
            <w:rPrChange w:id="248" w:author="Yousaf Khaliq" w:date="2025-02-24T20:59:00Z" w16du:dateUtc="2025-02-25T02:59:00Z">
              <w:rPr>
                <w:b/>
                <w:bCs/>
              </w:rPr>
            </w:rPrChange>
          </w:rPr>
          <w:delText>Parch (Parents/Children Aboard):</w:delText>
        </w:r>
      </w:del>
    </w:p>
    <w:p w14:paraId="0272FCBC" w14:textId="77777777" w:rsidR="00F645DC" w:rsidRPr="001A30D4" w:rsidRDefault="00F645DC">
      <w:pPr>
        <w:numPr>
          <w:ilvl w:val="1"/>
          <w:numId w:val="3"/>
        </w:numPr>
        <w:spacing w:line="240" w:lineRule="auto"/>
        <w:contextualSpacing/>
        <w:rPr>
          <w:del w:id="249" w:author="Yousaf Khaliq" w:date="2025-02-25T22:38:00Z" w16du:dateUtc="2025-02-26T04:38:00Z"/>
          <w:sz w:val="24"/>
          <w:szCs w:val="24"/>
          <w:rPrChange w:id="250" w:author="Yousaf Khaliq" w:date="2025-02-24T20:59:00Z" w16du:dateUtc="2025-02-25T02:59:00Z">
            <w:rPr>
              <w:del w:id="251" w:author="Yousaf Khaliq" w:date="2025-02-25T22:38:00Z" w16du:dateUtc="2025-02-26T04:38:00Z"/>
            </w:rPr>
          </w:rPrChange>
        </w:rPr>
        <w:pPrChange w:id="252" w:author="Yousaf Khaliq" w:date="2025-02-24T20:01:00Z" w16du:dateUtc="2025-02-25T02:01:00Z">
          <w:pPr>
            <w:numPr>
              <w:ilvl w:val="1"/>
              <w:numId w:val="3"/>
            </w:numPr>
            <w:tabs>
              <w:tab w:val="num" w:pos="1440"/>
            </w:tabs>
            <w:ind w:left="1440" w:hanging="360"/>
          </w:pPr>
        </w:pPrChange>
      </w:pPr>
      <w:del w:id="253" w:author="Yousaf Khaliq" w:date="2025-02-25T22:38:00Z" w16du:dateUtc="2025-02-26T04:38:00Z">
        <w:r w:rsidRPr="001A30D4">
          <w:rPr>
            <w:sz w:val="24"/>
            <w:szCs w:val="24"/>
            <w:rPrChange w:id="254" w:author="Yousaf Khaliq" w:date="2025-02-24T20:59:00Z" w16du:dateUtc="2025-02-25T02:59:00Z">
              <w:rPr/>
            </w:rPrChange>
          </w:rPr>
          <w:delText>Most passengers did not have parents/children aboard.</w:delText>
        </w:r>
      </w:del>
    </w:p>
    <w:p w14:paraId="10566914" w14:textId="77777777" w:rsidR="00F645DC" w:rsidRPr="001A30D4" w:rsidRDefault="00F645DC">
      <w:pPr>
        <w:numPr>
          <w:ilvl w:val="0"/>
          <w:numId w:val="3"/>
        </w:numPr>
        <w:spacing w:line="240" w:lineRule="auto"/>
        <w:contextualSpacing/>
        <w:rPr>
          <w:del w:id="255" w:author="Yousaf Khaliq" w:date="2025-02-25T22:38:00Z" w16du:dateUtc="2025-02-26T04:38:00Z"/>
          <w:sz w:val="24"/>
          <w:szCs w:val="24"/>
          <w:rPrChange w:id="256" w:author="Yousaf Khaliq" w:date="2025-02-24T20:59:00Z" w16du:dateUtc="2025-02-25T02:59:00Z">
            <w:rPr>
              <w:del w:id="257" w:author="Yousaf Khaliq" w:date="2025-02-25T22:38:00Z" w16du:dateUtc="2025-02-26T04:38:00Z"/>
            </w:rPr>
          </w:rPrChange>
        </w:rPr>
        <w:pPrChange w:id="258" w:author="Yousaf Khaliq" w:date="2025-02-24T20:01:00Z" w16du:dateUtc="2025-02-25T02:01:00Z">
          <w:pPr>
            <w:numPr>
              <w:numId w:val="3"/>
            </w:numPr>
            <w:tabs>
              <w:tab w:val="num" w:pos="720"/>
            </w:tabs>
            <w:ind w:left="720" w:hanging="360"/>
          </w:pPr>
        </w:pPrChange>
      </w:pPr>
      <w:del w:id="259" w:author="Yousaf Khaliq" w:date="2025-02-25T22:38:00Z" w16du:dateUtc="2025-02-26T04:38:00Z">
        <w:r w:rsidRPr="001A30D4">
          <w:rPr>
            <w:b/>
            <w:bCs/>
            <w:sz w:val="24"/>
            <w:szCs w:val="24"/>
            <w:rPrChange w:id="260" w:author="Yousaf Khaliq" w:date="2025-02-24T20:59:00Z" w16du:dateUtc="2025-02-25T02:59:00Z">
              <w:rPr>
                <w:b/>
                <w:bCs/>
              </w:rPr>
            </w:rPrChange>
          </w:rPr>
          <w:delText>Fare:</w:delText>
        </w:r>
      </w:del>
    </w:p>
    <w:p w14:paraId="5E09E142" w14:textId="77777777" w:rsidR="00F645DC" w:rsidRPr="001A30D4" w:rsidRDefault="00F645DC">
      <w:pPr>
        <w:numPr>
          <w:ilvl w:val="1"/>
          <w:numId w:val="3"/>
        </w:numPr>
        <w:spacing w:line="240" w:lineRule="auto"/>
        <w:contextualSpacing/>
        <w:rPr>
          <w:del w:id="261" w:author="Yousaf Khaliq" w:date="2025-02-25T22:38:00Z" w16du:dateUtc="2025-02-26T04:38:00Z"/>
          <w:sz w:val="24"/>
          <w:szCs w:val="24"/>
          <w:rPrChange w:id="262" w:author="Yousaf Khaliq" w:date="2025-02-24T20:59:00Z" w16du:dateUtc="2025-02-25T02:59:00Z">
            <w:rPr>
              <w:del w:id="263" w:author="Yousaf Khaliq" w:date="2025-02-25T22:38:00Z" w16du:dateUtc="2025-02-26T04:38:00Z"/>
            </w:rPr>
          </w:rPrChange>
        </w:rPr>
        <w:pPrChange w:id="264" w:author="Yousaf Khaliq" w:date="2025-02-24T20:01:00Z" w16du:dateUtc="2025-02-25T02:01:00Z">
          <w:pPr>
            <w:numPr>
              <w:ilvl w:val="1"/>
              <w:numId w:val="3"/>
            </w:numPr>
            <w:tabs>
              <w:tab w:val="num" w:pos="1440"/>
            </w:tabs>
            <w:ind w:left="1440" w:hanging="360"/>
          </w:pPr>
        </w:pPrChange>
      </w:pPr>
      <w:del w:id="265" w:author="Yousaf Khaliq" w:date="2025-02-25T22:38:00Z" w16du:dateUtc="2025-02-26T04:38:00Z">
        <w:r w:rsidRPr="001A30D4">
          <w:rPr>
            <w:sz w:val="24"/>
            <w:szCs w:val="24"/>
            <w:rPrChange w:id="266" w:author="Yousaf Khaliq" w:date="2025-02-24T20:59:00Z" w16du:dateUtc="2025-02-25T02:59:00Z">
              <w:rPr/>
            </w:rPrChange>
          </w:rPr>
          <w:delText>Mean: 32.20</w:delText>
        </w:r>
      </w:del>
    </w:p>
    <w:p w14:paraId="3C138C46" w14:textId="77777777" w:rsidR="00F645DC" w:rsidRPr="001A30D4" w:rsidRDefault="00F645DC">
      <w:pPr>
        <w:numPr>
          <w:ilvl w:val="1"/>
          <w:numId w:val="3"/>
        </w:numPr>
        <w:spacing w:line="240" w:lineRule="auto"/>
        <w:contextualSpacing/>
        <w:rPr>
          <w:del w:id="267" w:author="Yousaf Khaliq" w:date="2025-02-25T22:38:00Z" w16du:dateUtc="2025-02-26T04:38:00Z"/>
          <w:sz w:val="24"/>
          <w:szCs w:val="24"/>
          <w:rPrChange w:id="268" w:author="Yousaf Khaliq" w:date="2025-02-24T20:59:00Z" w16du:dateUtc="2025-02-25T02:59:00Z">
            <w:rPr>
              <w:del w:id="269" w:author="Yousaf Khaliq" w:date="2025-02-25T22:38:00Z" w16du:dateUtc="2025-02-26T04:38:00Z"/>
            </w:rPr>
          </w:rPrChange>
        </w:rPr>
        <w:pPrChange w:id="270" w:author="Yousaf Khaliq" w:date="2025-02-24T20:01:00Z" w16du:dateUtc="2025-02-25T02:01:00Z">
          <w:pPr>
            <w:numPr>
              <w:ilvl w:val="1"/>
              <w:numId w:val="3"/>
            </w:numPr>
            <w:tabs>
              <w:tab w:val="num" w:pos="1440"/>
            </w:tabs>
            <w:ind w:left="1440" w:hanging="360"/>
          </w:pPr>
        </w:pPrChange>
      </w:pPr>
      <w:del w:id="271" w:author="Yousaf Khaliq" w:date="2025-02-25T22:38:00Z" w16du:dateUtc="2025-02-26T04:38:00Z">
        <w:r w:rsidRPr="001A30D4">
          <w:rPr>
            <w:sz w:val="24"/>
            <w:szCs w:val="24"/>
            <w:rPrChange w:id="272" w:author="Yousaf Khaliq" w:date="2025-02-24T20:59:00Z" w16du:dateUtc="2025-02-25T02:59:00Z">
              <w:rPr/>
            </w:rPrChange>
          </w:rPr>
          <w:delText>Max: 512.33</w:delText>
        </w:r>
      </w:del>
    </w:p>
    <w:p w14:paraId="54F93777" w14:textId="77777777" w:rsidR="00F645DC" w:rsidRPr="001A30D4" w:rsidRDefault="00F645DC">
      <w:pPr>
        <w:numPr>
          <w:ilvl w:val="0"/>
          <w:numId w:val="3"/>
        </w:numPr>
        <w:spacing w:line="240" w:lineRule="auto"/>
        <w:contextualSpacing/>
        <w:rPr>
          <w:del w:id="273" w:author="Yousaf Khaliq" w:date="2025-02-25T22:38:00Z" w16du:dateUtc="2025-02-26T04:38:00Z"/>
          <w:sz w:val="24"/>
          <w:szCs w:val="24"/>
          <w:rPrChange w:id="274" w:author="Yousaf Khaliq" w:date="2025-02-24T20:59:00Z" w16du:dateUtc="2025-02-25T02:59:00Z">
            <w:rPr>
              <w:del w:id="275" w:author="Yousaf Khaliq" w:date="2025-02-25T22:38:00Z" w16du:dateUtc="2025-02-26T04:38:00Z"/>
            </w:rPr>
          </w:rPrChange>
        </w:rPr>
        <w:pPrChange w:id="276" w:author="Yousaf Khaliq" w:date="2025-02-24T20:01:00Z" w16du:dateUtc="2025-02-25T02:01:00Z">
          <w:pPr>
            <w:numPr>
              <w:numId w:val="3"/>
            </w:numPr>
            <w:tabs>
              <w:tab w:val="num" w:pos="720"/>
            </w:tabs>
            <w:ind w:left="720" w:hanging="360"/>
          </w:pPr>
        </w:pPrChange>
      </w:pPr>
      <w:del w:id="277" w:author="Yousaf Khaliq" w:date="2025-02-25T22:38:00Z" w16du:dateUtc="2025-02-26T04:38:00Z">
        <w:r w:rsidRPr="001A30D4">
          <w:rPr>
            <w:b/>
            <w:bCs/>
            <w:sz w:val="24"/>
            <w:szCs w:val="24"/>
            <w:rPrChange w:id="278" w:author="Yousaf Khaliq" w:date="2025-02-24T20:59:00Z" w16du:dateUtc="2025-02-25T02:59:00Z">
              <w:rPr>
                <w:b/>
                <w:bCs/>
              </w:rPr>
            </w:rPrChange>
          </w:rPr>
          <w:delText>Embarked:</w:delText>
        </w:r>
      </w:del>
    </w:p>
    <w:p w14:paraId="77D1A87E" w14:textId="77777777" w:rsidR="00F645DC" w:rsidRPr="001A30D4" w:rsidRDefault="00F645DC">
      <w:pPr>
        <w:numPr>
          <w:ilvl w:val="1"/>
          <w:numId w:val="3"/>
        </w:numPr>
        <w:spacing w:line="240" w:lineRule="auto"/>
        <w:contextualSpacing/>
        <w:rPr>
          <w:del w:id="279" w:author="Yousaf Khaliq" w:date="2025-02-25T22:38:00Z" w16du:dateUtc="2025-02-26T04:38:00Z"/>
          <w:sz w:val="24"/>
          <w:szCs w:val="24"/>
          <w:rPrChange w:id="280" w:author="Yousaf Khaliq" w:date="2025-02-24T20:59:00Z" w16du:dateUtc="2025-02-25T02:59:00Z">
            <w:rPr>
              <w:del w:id="281" w:author="Yousaf Khaliq" w:date="2025-02-25T22:38:00Z" w16du:dateUtc="2025-02-26T04:38:00Z"/>
            </w:rPr>
          </w:rPrChange>
        </w:rPr>
        <w:pPrChange w:id="282" w:author="Yousaf Khaliq" w:date="2025-02-24T20:01:00Z" w16du:dateUtc="2025-02-25T02:01:00Z">
          <w:pPr>
            <w:numPr>
              <w:ilvl w:val="1"/>
              <w:numId w:val="3"/>
            </w:numPr>
            <w:tabs>
              <w:tab w:val="num" w:pos="1440"/>
            </w:tabs>
            <w:ind w:left="1440" w:hanging="360"/>
          </w:pPr>
        </w:pPrChange>
      </w:pPr>
      <w:del w:id="283" w:author="Yousaf Khaliq" w:date="2025-02-25T22:38:00Z" w16du:dateUtc="2025-02-26T04:38:00Z">
        <w:r w:rsidRPr="001A30D4">
          <w:rPr>
            <w:sz w:val="24"/>
            <w:szCs w:val="24"/>
            <w:rPrChange w:id="284" w:author="Yousaf Khaliq" w:date="2025-02-24T20:59:00Z" w16du:dateUtc="2025-02-25T02:59:00Z">
              <w:rPr/>
            </w:rPrChange>
          </w:rPr>
          <w:delText>Most common port: Southampton (S)</w:delText>
        </w:r>
      </w:del>
    </w:p>
    <w:p w14:paraId="2F8A460C" w14:textId="77777777" w:rsidR="00FD201B" w:rsidRPr="001A30D4" w:rsidRDefault="00FD201B" w:rsidP="00FD201B">
      <w:pPr>
        <w:spacing w:line="240" w:lineRule="auto"/>
        <w:contextualSpacing/>
        <w:rPr>
          <w:del w:id="285" w:author="Yousaf Khaliq" w:date="2025-02-25T22:38:00Z" w16du:dateUtc="2025-02-26T04:38:00Z"/>
          <w:b/>
          <w:bCs/>
          <w:sz w:val="24"/>
          <w:szCs w:val="24"/>
          <w:rPrChange w:id="286" w:author="Yousaf Khaliq" w:date="2025-02-24T20:59:00Z" w16du:dateUtc="2025-02-25T02:59:00Z">
            <w:rPr>
              <w:del w:id="287" w:author="Yousaf Khaliq" w:date="2025-02-25T22:38:00Z" w16du:dateUtc="2025-02-26T04:38:00Z"/>
              <w:b/>
              <w:bCs/>
            </w:rPr>
          </w:rPrChange>
        </w:rPr>
      </w:pPr>
    </w:p>
    <w:p w14:paraId="4139E8ED" w14:textId="7C4CF61A" w:rsidR="00F645DC" w:rsidRPr="001A30D4" w:rsidRDefault="00F645DC">
      <w:pPr>
        <w:spacing w:line="240" w:lineRule="auto"/>
        <w:contextualSpacing/>
        <w:rPr>
          <w:del w:id="288" w:author="Yousaf Khaliq" w:date="2025-02-25T22:38:00Z" w16du:dateUtc="2025-02-26T04:38:00Z"/>
          <w:sz w:val="24"/>
          <w:szCs w:val="24"/>
          <w:rPrChange w:id="289" w:author="Yousaf Khaliq" w:date="2025-02-24T20:59:00Z" w16du:dateUtc="2025-02-25T02:59:00Z">
            <w:rPr>
              <w:del w:id="290" w:author="Yousaf Khaliq" w:date="2025-02-25T22:38:00Z" w16du:dateUtc="2025-02-26T04:38:00Z"/>
            </w:rPr>
          </w:rPrChange>
        </w:rPr>
        <w:pPrChange w:id="291" w:author="Yousaf Khaliq" w:date="2025-02-24T20:01:00Z" w16du:dateUtc="2025-02-25T02:01:00Z">
          <w:pPr/>
        </w:pPrChange>
      </w:pPr>
      <w:del w:id="292" w:author="Yousaf Khaliq" w:date="2025-02-25T22:38:00Z" w16du:dateUtc="2025-02-26T04:38:00Z">
        <w:r w:rsidRPr="001A30D4">
          <w:rPr>
            <w:b/>
            <w:bCs/>
            <w:sz w:val="24"/>
            <w:szCs w:val="24"/>
            <w:rPrChange w:id="293" w:author="Yousaf Khaliq" w:date="2025-02-24T20:59:00Z" w16du:dateUtc="2025-02-25T02:59:00Z">
              <w:rPr>
                <w:b/>
                <w:bCs/>
              </w:rPr>
            </w:rPrChange>
          </w:rPr>
          <w:delText>Categorical Overview:</w:delText>
        </w:r>
      </w:del>
    </w:p>
    <w:p w14:paraId="65A9AF60" w14:textId="77777777" w:rsidR="00F645DC" w:rsidRPr="001A30D4" w:rsidRDefault="00F645DC">
      <w:pPr>
        <w:numPr>
          <w:ilvl w:val="0"/>
          <w:numId w:val="4"/>
        </w:numPr>
        <w:spacing w:line="240" w:lineRule="auto"/>
        <w:contextualSpacing/>
        <w:rPr>
          <w:del w:id="294" w:author="Yousaf Khaliq" w:date="2025-02-25T22:38:00Z" w16du:dateUtc="2025-02-26T04:38:00Z"/>
          <w:sz w:val="24"/>
          <w:szCs w:val="24"/>
          <w:rPrChange w:id="295" w:author="Yousaf Khaliq" w:date="2025-02-24T20:59:00Z" w16du:dateUtc="2025-02-25T02:59:00Z">
            <w:rPr>
              <w:del w:id="296" w:author="Yousaf Khaliq" w:date="2025-02-25T22:38:00Z" w16du:dateUtc="2025-02-26T04:38:00Z"/>
            </w:rPr>
          </w:rPrChange>
        </w:rPr>
        <w:pPrChange w:id="297" w:author="Yousaf Khaliq" w:date="2025-02-24T20:01:00Z" w16du:dateUtc="2025-02-25T02:01:00Z">
          <w:pPr>
            <w:numPr>
              <w:numId w:val="4"/>
            </w:numPr>
            <w:tabs>
              <w:tab w:val="num" w:pos="720"/>
            </w:tabs>
            <w:ind w:left="720" w:hanging="360"/>
          </w:pPr>
        </w:pPrChange>
      </w:pPr>
      <w:del w:id="298" w:author="Yousaf Khaliq" w:date="2025-02-25T22:38:00Z" w16du:dateUtc="2025-02-26T04:38:00Z">
        <w:r w:rsidRPr="001A30D4">
          <w:rPr>
            <w:b/>
            <w:bCs/>
            <w:sz w:val="24"/>
            <w:szCs w:val="24"/>
            <w:rPrChange w:id="299" w:author="Yousaf Khaliq" w:date="2025-02-24T20:59:00Z" w16du:dateUtc="2025-02-25T02:59:00Z">
              <w:rPr>
                <w:b/>
                <w:bCs/>
              </w:rPr>
            </w:rPrChange>
          </w:rPr>
          <w:delText>Sex:</w:delText>
        </w:r>
      </w:del>
    </w:p>
    <w:p w14:paraId="39B9E991" w14:textId="77777777" w:rsidR="00F645DC" w:rsidRPr="001A30D4" w:rsidRDefault="00F645DC">
      <w:pPr>
        <w:numPr>
          <w:ilvl w:val="1"/>
          <w:numId w:val="4"/>
        </w:numPr>
        <w:spacing w:line="240" w:lineRule="auto"/>
        <w:contextualSpacing/>
        <w:rPr>
          <w:del w:id="300" w:author="Yousaf Khaliq" w:date="2025-02-25T22:38:00Z" w16du:dateUtc="2025-02-26T04:38:00Z"/>
          <w:sz w:val="24"/>
          <w:szCs w:val="24"/>
          <w:rPrChange w:id="301" w:author="Yousaf Khaliq" w:date="2025-02-24T20:59:00Z" w16du:dateUtc="2025-02-25T02:59:00Z">
            <w:rPr>
              <w:del w:id="302" w:author="Yousaf Khaliq" w:date="2025-02-25T22:38:00Z" w16du:dateUtc="2025-02-26T04:38:00Z"/>
            </w:rPr>
          </w:rPrChange>
        </w:rPr>
        <w:pPrChange w:id="303" w:author="Yousaf Khaliq" w:date="2025-02-24T20:01:00Z" w16du:dateUtc="2025-02-25T02:01:00Z">
          <w:pPr>
            <w:numPr>
              <w:ilvl w:val="1"/>
              <w:numId w:val="4"/>
            </w:numPr>
            <w:tabs>
              <w:tab w:val="num" w:pos="1440"/>
            </w:tabs>
            <w:ind w:left="1440" w:hanging="360"/>
          </w:pPr>
        </w:pPrChange>
      </w:pPr>
      <w:del w:id="304" w:author="Yousaf Khaliq" w:date="2025-02-25T22:38:00Z" w16du:dateUtc="2025-02-26T04:38:00Z">
        <w:r w:rsidRPr="001A30D4">
          <w:rPr>
            <w:sz w:val="24"/>
            <w:szCs w:val="24"/>
            <w:rPrChange w:id="305" w:author="Yousaf Khaliq" w:date="2025-02-24T20:59:00Z" w16du:dateUtc="2025-02-25T02:59:00Z">
              <w:rPr/>
            </w:rPrChange>
          </w:rPr>
          <w:delText>Male: 577 (64.8%)</w:delText>
        </w:r>
      </w:del>
    </w:p>
    <w:p w14:paraId="2C422489" w14:textId="77777777" w:rsidR="00F645DC" w:rsidRPr="001A30D4" w:rsidRDefault="00F645DC">
      <w:pPr>
        <w:numPr>
          <w:ilvl w:val="1"/>
          <w:numId w:val="4"/>
        </w:numPr>
        <w:spacing w:line="240" w:lineRule="auto"/>
        <w:contextualSpacing/>
        <w:rPr>
          <w:del w:id="306" w:author="Yousaf Khaliq" w:date="2025-02-25T22:38:00Z" w16du:dateUtc="2025-02-26T04:38:00Z"/>
          <w:sz w:val="24"/>
          <w:szCs w:val="24"/>
          <w:rPrChange w:id="307" w:author="Yousaf Khaliq" w:date="2025-02-24T20:59:00Z" w16du:dateUtc="2025-02-25T02:59:00Z">
            <w:rPr>
              <w:del w:id="308" w:author="Yousaf Khaliq" w:date="2025-02-25T22:38:00Z" w16du:dateUtc="2025-02-26T04:38:00Z"/>
            </w:rPr>
          </w:rPrChange>
        </w:rPr>
        <w:pPrChange w:id="309" w:author="Yousaf Khaliq" w:date="2025-02-24T20:01:00Z" w16du:dateUtc="2025-02-25T02:01:00Z">
          <w:pPr>
            <w:numPr>
              <w:ilvl w:val="1"/>
              <w:numId w:val="4"/>
            </w:numPr>
            <w:tabs>
              <w:tab w:val="num" w:pos="1440"/>
            </w:tabs>
            <w:ind w:left="1440" w:hanging="360"/>
          </w:pPr>
        </w:pPrChange>
      </w:pPr>
      <w:del w:id="310" w:author="Yousaf Khaliq" w:date="2025-02-25T22:38:00Z" w16du:dateUtc="2025-02-26T04:38:00Z">
        <w:r w:rsidRPr="001A30D4">
          <w:rPr>
            <w:sz w:val="24"/>
            <w:szCs w:val="24"/>
            <w:rPrChange w:id="311" w:author="Yousaf Khaliq" w:date="2025-02-24T20:59:00Z" w16du:dateUtc="2025-02-25T02:59:00Z">
              <w:rPr/>
            </w:rPrChange>
          </w:rPr>
          <w:delText>Female: 314 (35.2%)</w:delText>
        </w:r>
      </w:del>
    </w:p>
    <w:p w14:paraId="008072D7" w14:textId="77777777" w:rsidR="00F645DC" w:rsidRPr="001A30D4" w:rsidRDefault="00F645DC">
      <w:pPr>
        <w:numPr>
          <w:ilvl w:val="0"/>
          <w:numId w:val="4"/>
        </w:numPr>
        <w:spacing w:line="240" w:lineRule="auto"/>
        <w:contextualSpacing/>
        <w:rPr>
          <w:del w:id="312" w:author="Yousaf Khaliq" w:date="2025-02-25T22:38:00Z" w16du:dateUtc="2025-02-26T04:38:00Z"/>
          <w:sz w:val="24"/>
          <w:szCs w:val="24"/>
          <w:rPrChange w:id="313" w:author="Yousaf Khaliq" w:date="2025-02-24T20:59:00Z" w16du:dateUtc="2025-02-25T02:59:00Z">
            <w:rPr>
              <w:del w:id="314" w:author="Yousaf Khaliq" w:date="2025-02-25T22:38:00Z" w16du:dateUtc="2025-02-26T04:38:00Z"/>
            </w:rPr>
          </w:rPrChange>
        </w:rPr>
        <w:pPrChange w:id="315" w:author="Yousaf Khaliq" w:date="2025-02-24T20:01:00Z" w16du:dateUtc="2025-02-25T02:01:00Z">
          <w:pPr>
            <w:numPr>
              <w:numId w:val="4"/>
            </w:numPr>
            <w:tabs>
              <w:tab w:val="num" w:pos="720"/>
            </w:tabs>
            <w:ind w:left="720" w:hanging="360"/>
          </w:pPr>
        </w:pPrChange>
      </w:pPr>
      <w:del w:id="316" w:author="Yousaf Khaliq" w:date="2025-02-25T22:38:00Z" w16du:dateUtc="2025-02-26T04:38:00Z">
        <w:r w:rsidRPr="001A30D4">
          <w:rPr>
            <w:b/>
            <w:bCs/>
            <w:sz w:val="24"/>
            <w:szCs w:val="24"/>
            <w:rPrChange w:id="317" w:author="Yousaf Khaliq" w:date="2025-02-24T20:59:00Z" w16du:dateUtc="2025-02-25T02:59:00Z">
              <w:rPr>
                <w:b/>
                <w:bCs/>
              </w:rPr>
            </w:rPrChange>
          </w:rPr>
          <w:delText>Embarked:</w:delText>
        </w:r>
      </w:del>
    </w:p>
    <w:p w14:paraId="5AC25821" w14:textId="77777777" w:rsidR="00F645DC" w:rsidRPr="001A30D4" w:rsidRDefault="00F645DC">
      <w:pPr>
        <w:numPr>
          <w:ilvl w:val="1"/>
          <w:numId w:val="4"/>
        </w:numPr>
        <w:spacing w:line="240" w:lineRule="auto"/>
        <w:contextualSpacing/>
        <w:rPr>
          <w:del w:id="318" w:author="Yousaf Khaliq" w:date="2025-02-25T22:38:00Z" w16du:dateUtc="2025-02-26T04:38:00Z"/>
          <w:sz w:val="24"/>
          <w:szCs w:val="24"/>
          <w:rPrChange w:id="319" w:author="Yousaf Khaliq" w:date="2025-02-24T20:59:00Z" w16du:dateUtc="2025-02-25T02:59:00Z">
            <w:rPr>
              <w:del w:id="320" w:author="Yousaf Khaliq" w:date="2025-02-25T22:38:00Z" w16du:dateUtc="2025-02-26T04:38:00Z"/>
            </w:rPr>
          </w:rPrChange>
        </w:rPr>
        <w:pPrChange w:id="321" w:author="Yousaf Khaliq" w:date="2025-02-24T20:01:00Z" w16du:dateUtc="2025-02-25T02:01:00Z">
          <w:pPr>
            <w:numPr>
              <w:ilvl w:val="1"/>
              <w:numId w:val="4"/>
            </w:numPr>
            <w:tabs>
              <w:tab w:val="num" w:pos="1440"/>
            </w:tabs>
            <w:ind w:left="1440" w:hanging="360"/>
          </w:pPr>
        </w:pPrChange>
      </w:pPr>
      <w:del w:id="322" w:author="Yousaf Khaliq" w:date="2025-02-25T22:38:00Z" w16du:dateUtc="2025-02-26T04:38:00Z">
        <w:r w:rsidRPr="001A30D4">
          <w:rPr>
            <w:sz w:val="24"/>
            <w:szCs w:val="24"/>
            <w:rPrChange w:id="323" w:author="Yousaf Khaliq" w:date="2025-02-24T20:59:00Z" w16du:dateUtc="2025-02-25T02:59:00Z">
              <w:rPr/>
            </w:rPrChange>
          </w:rPr>
          <w:delText>S (Southampton): 644</w:delText>
        </w:r>
      </w:del>
    </w:p>
    <w:p w14:paraId="6CBBC267" w14:textId="77777777" w:rsidR="00F645DC" w:rsidRPr="001A30D4" w:rsidRDefault="00F645DC">
      <w:pPr>
        <w:numPr>
          <w:ilvl w:val="1"/>
          <w:numId w:val="4"/>
        </w:numPr>
        <w:spacing w:line="240" w:lineRule="auto"/>
        <w:contextualSpacing/>
        <w:rPr>
          <w:del w:id="324" w:author="Yousaf Khaliq" w:date="2025-02-25T22:38:00Z" w16du:dateUtc="2025-02-26T04:38:00Z"/>
          <w:sz w:val="24"/>
          <w:szCs w:val="24"/>
          <w:rPrChange w:id="325" w:author="Yousaf Khaliq" w:date="2025-02-24T20:59:00Z" w16du:dateUtc="2025-02-25T02:59:00Z">
            <w:rPr>
              <w:del w:id="326" w:author="Yousaf Khaliq" w:date="2025-02-25T22:38:00Z" w16du:dateUtc="2025-02-26T04:38:00Z"/>
            </w:rPr>
          </w:rPrChange>
        </w:rPr>
        <w:pPrChange w:id="327" w:author="Yousaf Khaliq" w:date="2025-02-24T20:01:00Z" w16du:dateUtc="2025-02-25T02:01:00Z">
          <w:pPr>
            <w:numPr>
              <w:ilvl w:val="1"/>
              <w:numId w:val="4"/>
            </w:numPr>
            <w:tabs>
              <w:tab w:val="num" w:pos="1440"/>
            </w:tabs>
            <w:ind w:left="1440" w:hanging="360"/>
          </w:pPr>
        </w:pPrChange>
      </w:pPr>
      <w:del w:id="328" w:author="Yousaf Khaliq" w:date="2025-02-25T22:38:00Z" w16du:dateUtc="2025-02-26T04:38:00Z">
        <w:r w:rsidRPr="001A30D4">
          <w:rPr>
            <w:sz w:val="24"/>
            <w:szCs w:val="24"/>
            <w:rPrChange w:id="329" w:author="Yousaf Khaliq" w:date="2025-02-24T20:59:00Z" w16du:dateUtc="2025-02-25T02:59:00Z">
              <w:rPr/>
            </w:rPrChange>
          </w:rPr>
          <w:delText>C (Cherbourg): 168</w:delText>
        </w:r>
      </w:del>
    </w:p>
    <w:p w14:paraId="7A1DDB9B" w14:textId="77777777" w:rsidR="00F645DC" w:rsidRPr="001A30D4" w:rsidRDefault="00F645DC">
      <w:pPr>
        <w:numPr>
          <w:ilvl w:val="1"/>
          <w:numId w:val="4"/>
        </w:numPr>
        <w:spacing w:line="240" w:lineRule="auto"/>
        <w:contextualSpacing/>
        <w:rPr>
          <w:del w:id="330" w:author="Yousaf Khaliq" w:date="2025-02-25T22:38:00Z" w16du:dateUtc="2025-02-26T04:38:00Z"/>
          <w:sz w:val="24"/>
          <w:szCs w:val="24"/>
          <w:rPrChange w:id="331" w:author="Yousaf Khaliq" w:date="2025-02-24T20:59:00Z" w16du:dateUtc="2025-02-25T02:59:00Z">
            <w:rPr>
              <w:del w:id="332" w:author="Yousaf Khaliq" w:date="2025-02-25T22:38:00Z" w16du:dateUtc="2025-02-26T04:38:00Z"/>
            </w:rPr>
          </w:rPrChange>
        </w:rPr>
        <w:pPrChange w:id="333" w:author="Yousaf Khaliq" w:date="2025-02-24T20:01:00Z" w16du:dateUtc="2025-02-25T02:01:00Z">
          <w:pPr>
            <w:numPr>
              <w:ilvl w:val="1"/>
              <w:numId w:val="4"/>
            </w:numPr>
            <w:tabs>
              <w:tab w:val="num" w:pos="1440"/>
            </w:tabs>
            <w:ind w:left="1440" w:hanging="360"/>
          </w:pPr>
        </w:pPrChange>
      </w:pPr>
      <w:del w:id="334" w:author="Yousaf Khaliq" w:date="2025-02-25T22:38:00Z" w16du:dateUtc="2025-02-26T04:38:00Z">
        <w:r w:rsidRPr="001A30D4">
          <w:rPr>
            <w:sz w:val="24"/>
            <w:szCs w:val="24"/>
            <w:rPrChange w:id="335" w:author="Yousaf Khaliq" w:date="2025-02-24T20:59:00Z" w16du:dateUtc="2025-02-25T02:59:00Z">
              <w:rPr/>
            </w:rPrChange>
          </w:rPr>
          <w:delText>Q (Queenstown): 77</w:delText>
        </w:r>
      </w:del>
    </w:p>
    <w:p w14:paraId="09405592" w14:textId="77777777" w:rsidR="008B7165" w:rsidRDefault="008B7165" w:rsidP="00FD201B">
      <w:pPr>
        <w:spacing w:line="240" w:lineRule="auto"/>
        <w:contextualSpacing/>
      </w:pPr>
    </w:p>
    <w:p w14:paraId="1FF08A5E" w14:textId="3C90A911" w:rsidR="66E56B53" w:rsidRDefault="14E0A8AD">
      <w:pPr>
        <w:spacing w:line="240" w:lineRule="auto"/>
        <w:contextualSpacing/>
        <w:jc w:val="center"/>
        <w:rPr>
          <w:ins w:id="336" w:author="john.allard1990@gmail.com" w:date="2025-02-25T03:10:00Z" w16du:dateUtc="2025-02-25T03:10:25Z"/>
          <w:b/>
          <w:bCs/>
          <w:sz w:val="32"/>
          <w:szCs w:val="32"/>
          <w:u w:val="single"/>
          <w:rPrChange w:id="337" w:author="Unknown" w16du:dateUtc="2025-02-25T02:05:00Z">
            <w:rPr>
              <w:ins w:id="338" w:author="john.allard1990@gmail.com" w:date="2025-02-25T03:10:00Z" w16du:dateUtc="2025-02-25T03:10:25Z"/>
            </w:rPr>
          </w:rPrChange>
        </w:rPr>
        <w:pPrChange w:id="339" w:author="Yousaf Khaliq" w:date="2025-02-24T20:04:00Z">
          <w:pPr>
            <w:spacing w:line="240" w:lineRule="auto"/>
            <w:contextualSpacing/>
          </w:pPr>
        </w:pPrChange>
      </w:pPr>
      <w:r w:rsidRPr="14E0A8AD">
        <w:rPr>
          <w:b/>
          <w:bCs/>
          <w:sz w:val="32"/>
          <w:szCs w:val="32"/>
          <w:u w:val="single"/>
        </w:rPr>
        <w:t>GOOD VISUALIZATIONS</w:t>
      </w:r>
    </w:p>
    <w:p w14:paraId="53B4BD42" w14:textId="56BD198B" w:rsidR="66E56B53" w:rsidRDefault="66E56B53" w:rsidP="66E56B53">
      <w:pPr>
        <w:spacing w:line="240" w:lineRule="auto"/>
        <w:contextualSpacing/>
        <w:jc w:val="center"/>
        <w:rPr>
          <w:ins w:id="340" w:author="john.allard1990@gmail.com" w:date="2025-02-25T03:10:00Z" w16du:dateUtc="2025-02-25T03:10:25Z"/>
          <w:b/>
          <w:bCs/>
          <w:sz w:val="32"/>
          <w:szCs w:val="32"/>
          <w:u w:val="single"/>
          <w:rPrChange w:id="341" w:author="Unknown" w16du:dateUtc="2025-02-25T02:05:00Z">
            <w:rPr>
              <w:ins w:id="342" w:author="john.allard1990@gmail.com" w:date="2025-02-25T03:10:00Z" w16du:dateUtc="2025-02-25T03:10:25Z"/>
            </w:rPr>
          </w:rPrChange>
        </w:rPr>
      </w:pPr>
    </w:p>
    <w:p w14:paraId="37369C54" w14:textId="0E241F14" w:rsidR="66E56B53" w:rsidRDefault="6310CB48" w:rsidP="00144692">
      <w:pPr>
        <w:spacing w:line="240" w:lineRule="auto"/>
        <w:contextualSpacing/>
        <w:jc w:val="center"/>
        <w:rPr>
          <w:ins w:id="343" w:author="john.allard1990@gmail.com" w:date="2025-02-25T03:10:00Z" w16du:dateUtc="2025-02-25T03:10:57Z"/>
        </w:rPr>
      </w:pPr>
      <w:ins w:id="344" w:author="john.allard1990@gmail.com" w:date="2025-02-25T03:12:00Z">
        <w:r>
          <w:rPr>
            <w:noProof/>
          </w:rPr>
          <w:drawing>
            <wp:inline distT="0" distB="0" distL="0" distR="0" wp14:anchorId="5DB1A9CB" wp14:editId="19B17D88">
              <wp:extent cx="5943600" cy="2771775"/>
              <wp:effectExtent l="0" t="0" r="0" b="0"/>
              <wp:docPr id="181717702" name="Picture 18171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ins>
    </w:p>
    <w:p w14:paraId="5A31C484" w14:textId="3A51DFE1" w:rsidR="4771BD33" w:rsidRDefault="4771BD33" w:rsidP="4771BD33">
      <w:pPr>
        <w:spacing w:line="240" w:lineRule="auto"/>
        <w:contextualSpacing/>
        <w:jc w:val="center"/>
        <w:rPr>
          <w:ins w:id="345" w:author="john.allard1990@gmail.com" w:date="2025-02-25T03:10:00Z" w16du:dateUtc="2025-02-25T03:10:57Z"/>
          <w:b/>
          <w:bCs/>
          <w:sz w:val="32"/>
          <w:szCs w:val="32"/>
          <w:u w:val="single"/>
          <w:rPrChange w:id="346" w:author="Unknown" w16du:dateUtc="2025-02-25T02:05:00Z">
            <w:rPr>
              <w:ins w:id="347" w:author="john.allard1990@gmail.com" w:date="2025-02-25T03:10:00Z" w16du:dateUtc="2025-02-25T03:10:57Z"/>
            </w:rPr>
          </w:rPrChange>
        </w:rPr>
      </w:pPr>
    </w:p>
    <w:p w14:paraId="1DBBA59F" w14:textId="457AA604" w:rsidR="4771BD33" w:rsidRDefault="4771BD33" w:rsidP="4771BD33">
      <w:pPr>
        <w:spacing w:line="240" w:lineRule="auto"/>
        <w:contextualSpacing/>
        <w:jc w:val="center"/>
        <w:rPr>
          <w:b/>
          <w:bCs/>
          <w:sz w:val="32"/>
          <w:szCs w:val="32"/>
          <w:u w:val="single"/>
          <w:rPrChange w:id="348" w:author="Unknown" w16du:dateUtc="2025-02-25T02:05:00Z">
            <w:rPr/>
          </w:rPrChange>
        </w:rPr>
      </w:pPr>
    </w:p>
    <w:p w14:paraId="5EC578AF" w14:textId="3FD717BC" w:rsidR="00150BAC" w:rsidRDefault="00150BAC"/>
    <w:p w14:paraId="33876874" w14:textId="2AC3CBB5" w:rsidR="00266435" w:rsidRDefault="67FAB2DC" w:rsidP="00150BAC">
      <w:pPr>
        <w:rPr>
          <w:ins w:id="349" w:author="Seth Phillips" w:date="2025-02-25T15:51:00Z" w16du:dateUtc="2025-02-25T15:51:13Z"/>
        </w:rPr>
      </w:pPr>
      <w:ins w:id="350" w:author="Seth Phillips" w:date="2025-02-25T15:50:00Z">
        <w:r>
          <w:t>S</w:t>
        </w:r>
      </w:ins>
      <w:ins w:id="351" w:author="Seth Phillips" w:date="2025-02-25T15:51:00Z">
        <w:r>
          <w:t xml:space="preserve">ummary: </w:t>
        </w:r>
      </w:ins>
    </w:p>
    <w:p w14:paraId="47DA6D87" w14:textId="1D526DD8" w:rsidR="67FAB2DC" w:rsidRDefault="67FAB2DC">
      <w:pPr>
        <w:rPr>
          <w:ins w:id="352" w:author="Seth Phillips" w:date="2025-02-25T15:59:00Z" w16du:dateUtc="2025-02-25T15:59:53Z"/>
        </w:rPr>
      </w:pPr>
      <w:ins w:id="353" w:author="Seth Phillips" w:date="2025-02-25T15:51:00Z">
        <w:r>
          <w:lastRenderedPageBreak/>
          <w:t xml:space="preserve">The violinplot is illustrating the distribution of passenger ages on </w:t>
        </w:r>
        <w:del w:id="354" w:author="Clay Skiles" w:date="2025-02-26T04:52:00Z">
          <w:r w:rsidDel="67FAB2DC">
            <w:delText>survial</w:delText>
          </w:r>
        </w:del>
      </w:ins>
      <w:ins w:id="355" w:author="Clay Skiles" w:date="2025-02-26T04:52:00Z">
        <w:r w:rsidR="3F94B86A">
          <w:t>survival</w:t>
        </w:r>
      </w:ins>
      <w:ins w:id="356" w:author="Seth Phillips" w:date="2025-02-25T15:51:00Z">
        <w:r>
          <w:t xml:space="preserve"> status. This plot is a good example </w:t>
        </w:r>
      </w:ins>
      <w:ins w:id="357" w:author="Seth Phillips" w:date="2025-02-25T15:52:00Z">
        <w:r>
          <w:t>of visualizing a dataset</w:t>
        </w:r>
      </w:ins>
      <w:ins w:id="358" w:author="Seth Phillips" w:date="2025-02-25T15:53:00Z">
        <w:r>
          <w:t xml:space="preserve"> because it effectively communicates the shape and distribution of passenger ages. It visualizes where most data points are </w:t>
        </w:r>
      </w:ins>
      <w:ins w:id="359" w:author="Seth Phillips" w:date="2025-02-25T15:54:00Z">
        <w:r>
          <w:t>concentrated</w:t>
        </w:r>
      </w:ins>
      <w:ins w:id="360" w:author="Seth Phillips" w:date="2025-02-25T15:53:00Z">
        <w:r>
          <w:t xml:space="preserve"> while</w:t>
        </w:r>
      </w:ins>
      <w:ins w:id="361" w:author="Seth Phillips" w:date="2025-02-25T15:54:00Z">
        <w:r>
          <w:t xml:space="preserve"> </w:t>
        </w:r>
        <w:del w:id="362" w:author="Clay Skiles" w:date="2025-02-26T04:52:00Z">
          <w:r w:rsidDel="67FAB2DC">
            <w:delText xml:space="preserve">while </w:delText>
          </w:r>
        </w:del>
        <w:r>
          <w:t xml:space="preserve">still showing median values and outliers. </w:t>
        </w:r>
      </w:ins>
      <w:ins w:id="363" w:author="Seth Phillips" w:date="2025-02-25T15:55:00Z">
        <w:r>
          <w:t xml:space="preserve">The plot is labeled well and maintains clear axis </w:t>
        </w:r>
        <w:del w:id="364" w:author="Clay Skiles" w:date="2025-02-26T04:52:00Z">
          <w:r w:rsidDel="67FAB2DC">
            <w:delText>labeles</w:delText>
          </w:r>
        </w:del>
      </w:ins>
      <w:ins w:id="365" w:author="Clay Skiles" w:date="2025-02-26T04:52:00Z">
        <w:r w:rsidR="499DB804">
          <w:t>labels</w:t>
        </w:r>
      </w:ins>
      <w:ins w:id="366" w:author="Seth Phillips" w:date="2025-02-25T15:55:00Z">
        <w:r>
          <w:t xml:space="preserve"> and appropriate scales. </w:t>
        </w:r>
      </w:ins>
      <w:ins w:id="367" w:author="Seth Phillips" w:date="2025-02-25T16:00:00Z">
        <w:r>
          <w:t>The</w:t>
        </w:r>
      </w:ins>
      <w:ins w:id="368" w:author="Seth Phillips" w:date="2025-02-25T16:01:00Z">
        <w:r>
          <w:t xml:space="preserve"> plot seems to follow best practices when constructing a visualization by having good color choices, good scaling, and </w:t>
        </w:r>
      </w:ins>
      <w:ins w:id="369" w:author="Seth Phillips" w:date="2025-02-25T16:02:00Z">
        <w:r>
          <w:t>non-misrepresentation in data.</w:t>
        </w:r>
      </w:ins>
    </w:p>
    <w:p w14:paraId="511E7879" w14:textId="777B50D0" w:rsidR="67FAB2DC" w:rsidRDefault="67FAB2DC">
      <w:pPr>
        <w:rPr>
          <w:ins w:id="370" w:author="Clay Skiles" w:date="2025-02-26T04:24:00Z" w16du:dateUtc="2025-02-26T04:24:25Z"/>
        </w:rPr>
      </w:pPr>
      <w:ins w:id="371" w:author="Seth Phillips" w:date="2025-02-25T15:55:00Z">
        <w:r>
          <w:t xml:space="preserve">This graph is effective at </w:t>
        </w:r>
      </w:ins>
      <w:ins w:id="372" w:author="Seth Phillips" w:date="2025-02-25T15:56:00Z">
        <w:r>
          <w:t>showing us significant patterns in survivability. We notice that younger people (such as children) survived at a much higher rate, and we can</w:t>
        </w:r>
      </w:ins>
      <w:ins w:id="373" w:author="Seth Phillips" w:date="2025-02-25T15:57:00Z">
        <w:r>
          <w:t xml:space="preserve"> see that social class played a rather significant role in survivability, too.</w:t>
        </w:r>
      </w:ins>
      <w:ins w:id="374" w:author="Seth Phillips" w:date="2025-02-25T16:02:00Z">
        <w:r>
          <w:t xml:space="preserve"> A finding in the distribution for younger people is the</w:t>
        </w:r>
      </w:ins>
      <w:ins w:id="375" w:author="Seth Phillips" w:date="2025-02-25T16:03:00Z">
        <w:r>
          <w:t xml:space="preserve"> </w:t>
        </w:r>
        <w:del w:id="376" w:author="Clay Skiles" w:date="2025-02-26T04:52:00Z">
          <w:r w:rsidDel="67FAB2DC">
            <w:delText>noriceable</w:delText>
          </w:r>
        </w:del>
      </w:ins>
      <w:ins w:id="377" w:author="Clay Skiles" w:date="2025-02-26T04:52:00Z">
        <w:r w:rsidR="01D60760">
          <w:t>noticeable</w:t>
        </w:r>
      </w:ins>
      <w:ins w:id="378" w:author="Seth Phillips" w:date="2025-02-25T16:03:00Z">
        <w:r>
          <w:t xml:space="preserve"> bulge in the graph. This seems to reinforce the well-known survivability pattern of </w:t>
        </w:r>
      </w:ins>
      <w:ins w:id="379" w:author="Seth Phillips" w:date="2025-02-25T16:04:00Z">
        <w:r>
          <w:t>“women and children first.”</w:t>
        </w:r>
      </w:ins>
    </w:p>
    <w:p w14:paraId="71C985EF" w14:textId="01DA2635" w:rsidR="67FAB2DC" w:rsidRDefault="67FAB2DC">
      <w:pPr>
        <w:rPr>
          <w:ins w:id="380" w:author="Clay Skiles" w:date="2025-02-26T04:25:00Z" w16du:dateUtc="2025-02-26T04:25:29Z"/>
        </w:rPr>
      </w:pPr>
      <w:ins w:id="381" w:author="Clay Skiles" w:date="2025-02-26T04:24:00Z">
        <w:r>
          <w:rPr>
            <w:noProof/>
          </w:rPr>
          <w:drawing>
            <wp:inline distT="0" distB="0" distL="0" distR="0" wp14:anchorId="52218B48" wp14:editId="4F8FFC5D">
              <wp:extent cx="5285242" cy="4782321"/>
              <wp:effectExtent l="0" t="0" r="0" b="0"/>
              <wp:docPr id="551591272" name="Picture 5515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85242" cy="4782321"/>
                      </a:xfrm>
                      <a:prstGeom prst="rect">
                        <a:avLst/>
                      </a:prstGeom>
                    </pic:spPr>
                  </pic:pic>
                </a:graphicData>
              </a:graphic>
            </wp:inline>
          </w:drawing>
        </w:r>
      </w:ins>
    </w:p>
    <w:p w14:paraId="03FD225F" w14:textId="4C637515" w:rsidR="67FAB2DC" w:rsidRDefault="67FAB2DC">
      <w:pPr>
        <w:rPr>
          <w:ins w:id="382" w:author="Clay Skiles" w:date="2025-02-26T04:25:00Z" w16du:dateUtc="2025-02-26T04:25:31Z"/>
        </w:rPr>
      </w:pPr>
    </w:p>
    <w:p w14:paraId="0823DCAC" w14:textId="13FA2759" w:rsidR="67FAB2DC" w:rsidRDefault="24DAC7CF">
      <w:pPr>
        <w:rPr>
          <w:ins w:id="383" w:author="Clay Skiles" w:date="2025-02-26T04:40:00Z" w16du:dateUtc="2025-02-26T04:40:06Z"/>
        </w:rPr>
      </w:pPr>
      <w:ins w:id="384" w:author="Clay Skiles" w:date="2025-02-26T04:25:00Z">
        <w:r>
          <w:t xml:space="preserve">Summary: This boxplot demonstrates </w:t>
        </w:r>
      </w:ins>
      <w:ins w:id="385" w:author="Clay Skiles" w:date="2025-02-26T04:26:00Z">
        <w:r>
          <w:t xml:space="preserve">the differences in social classes amongst those who boarded the Titanic based on Embarkment Location.  It is clear that those </w:t>
        </w:r>
      </w:ins>
      <w:ins w:id="386" w:author="Clay Skiles" w:date="2025-02-26T04:27:00Z">
        <w:r>
          <w:t xml:space="preserve">who boarded from </w:t>
        </w:r>
      </w:ins>
      <w:ins w:id="387" w:author="Clay Skiles" w:date="2025-02-26T04:26:00Z">
        <w:r>
          <w:t xml:space="preserve">Cherbourg </w:t>
        </w:r>
      </w:ins>
      <w:ins w:id="388" w:author="Clay Skiles" w:date="2025-02-26T04:27:00Z">
        <w:r>
          <w:t xml:space="preserve">carry the most amount of wealth and financial </w:t>
        </w:r>
      </w:ins>
      <w:ins w:id="389" w:author="Clay Skiles" w:date="2025-02-26T04:31:00Z">
        <w:r>
          <w:t>stability as the median ticket fares</w:t>
        </w:r>
      </w:ins>
      <w:ins w:id="390" w:author="Clay Skiles" w:date="2025-02-26T04:32:00Z">
        <w:r>
          <w:t xml:space="preserve"> and IQR possess greatest values of the three while Queenstown </w:t>
        </w:r>
      </w:ins>
      <w:ins w:id="391" w:author="Clay Skiles" w:date="2025-02-26T04:33:00Z">
        <w:r>
          <w:t>clientele</w:t>
        </w:r>
      </w:ins>
      <w:ins w:id="392" w:author="Clay Skiles" w:date="2025-02-26T04:32:00Z">
        <w:r>
          <w:t xml:space="preserve"> </w:t>
        </w:r>
      </w:ins>
      <w:ins w:id="393" w:author="Clay Skiles" w:date="2025-02-26T04:33:00Z">
        <w:r>
          <w:t xml:space="preserve">paid for generally the </w:t>
        </w:r>
      </w:ins>
      <w:ins w:id="394" w:author="Clay Skiles" w:date="2025-02-26T04:32:00Z">
        <w:r>
          <w:t xml:space="preserve">cheapest </w:t>
        </w:r>
      </w:ins>
      <w:ins w:id="395" w:author="Clay Skiles" w:date="2025-02-26T04:33:00Z">
        <w:r>
          <w:t xml:space="preserve">fares.  The </w:t>
        </w:r>
        <w:r>
          <w:lastRenderedPageBreak/>
          <w:t>plot also shows the differences in</w:t>
        </w:r>
      </w:ins>
      <w:ins w:id="396" w:author="Clay Skiles" w:date="2025-02-26T04:34:00Z">
        <w:r>
          <w:t xml:space="preserve"> fares amongst the genders who boarded the Titanic for each Embark</w:t>
        </w:r>
      </w:ins>
      <w:ins w:id="397" w:author="Clay Skiles" w:date="2025-02-26T04:38:00Z">
        <w:r>
          <w:t>ment Location.  It is evident that in Southam</w:t>
        </w:r>
      </w:ins>
      <w:ins w:id="398" w:author="Clay Skiles" w:date="2025-02-26T04:39:00Z">
        <w:r>
          <w:t xml:space="preserve">pton and Cherbourg that women generally paid higher fares than men, whereas it is the opposite in Queenstown.  </w:t>
        </w:r>
      </w:ins>
    </w:p>
    <w:p w14:paraId="53EF3805" w14:textId="0275EB78" w:rsidR="24DAC7CF" w:rsidRDefault="0E74B744" w:rsidP="78CFB269">
      <w:pPr>
        <w:rPr>
          <w:rFonts w:ascii="Aptos" w:eastAsia="Aptos" w:hAnsi="Aptos" w:cs="Aptos"/>
          <w:color w:val="CC3595"/>
        </w:rPr>
      </w:pPr>
      <w:ins w:id="399" w:author="Clay Skiles" w:date="2025-02-26T04:40:00Z">
        <w:r>
          <w:t>The visualization itself is</w:t>
        </w:r>
      </w:ins>
      <w:ins w:id="400" w:author="Clay Skiles" w:date="2025-02-26T04:41:00Z">
        <w:r>
          <w:t xml:space="preserve"> effective</w:t>
        </w:r>
      </w:ins>
      <w:ins w:id="401" w:author="Clay Skiles" w:date="2025-02-26T04:40:00Z">
        <w:r>
          <w:t xml:space="preserve"> to notice these observations </w:t>
        </w:r>
      </w:ins>
      <w:ins w:id="402" w:author="Clay Skiles" w:date="2025-02-26T04:42:00Z">
        <w:r>
          <w:t>for various reasons.  T</w:t>
        </w:r>
      </w:ins>
      <w:ins w:id="403" w:author="Clay Skiles" w:date="2025-02-26T04:40:00Z">
        <w:r>
          <w:t xml:space="preserve">he boxes are distributed </w:t>
        </w:r>
      </w:ins>
      <w:ins w:id="404" w:author="Clay Skiles" w:date="2025-02-26T04:41:00Z">
        <w:r>
          <w:t xml:space="preserve">evenly across the Embarkment locations with </w:t>
        </w:r>
      </w:ins>
      <w:ins w:id="405" w:author="Clay Skiles" w:date="2025-02-26T04:42:00Z">
        <w:r>
          <w:t>the hue of sex</w:t>
        </w:r>
      </w:ins>
      <w:ins w:id="406" w:author="Clay Skiles" w:date="2025-02-26T04:43:00Z">
        <w:r>
          <w:t xml:space="preserve"> color-coding the boxes noticeably different between each gender.  The axi</w:t>
        </w:r>
      </w:ins>
      <w:ins w:id="407" w:author="Clay Skiles" w:date="2025-02-26T04:44:00Z">
        <w:r>
          <w:t xml:space="preserve">s values for Embarkment location are also rotated 45˚ to discern the axis title and the values, in addition to said values being elaborated </w:t>
        </w:r>
      </w:ins>
      <w:ins w:id="408" w:author="Clay Skiles" w:date="2025-02-26T04:45:00Z">
        <w:r>
          <w:t>with the full title of the location for more accessible rea</w:t>
        </w:r>
        <w:r w:rsidR="4DC81458">
          <w:t xml:space="preserve">ding.  </w:t>
        </w:r>
      </w:ins>
      <w:ins w:id="409" w:author="Clay Skiles" w:date="2025-02-26T04:46:00Z">
        <w:r w:rsidR="4DC81458">
          <w:t xml:space="preserve">The </w:t>
        </w:r>
      </w:ins>
      <w:ins w:id="410" w:author="Clay Skiles" w:date="2025-02-26T04:48:00Z">
        <w:r w:rsidR="24273469">
          <w:t>chart also ai</w:t>
        </w:r>
        <w:r w:rsidR="24273469" w:rsidRPr="78CFB269">
          <w:rPr>
            <w:rFonts w:ascii="Aptos" w:eastAsia="Aptos" w:hAnsi="Aptos" w:cs="Aptos"/>
            <w:color w:val="CC3595"/>
          </w:rPr>
          <w:t>ms</w:t>
        </w:r>
        <w:r w:rsidR="24273469">
          <w:t xml:space="preserve"> takes advantage of the real estate of the variables looking to be analyzed</w:t>
        </w:r>
      </w:ins>
      <w:ins w:id="411" w:author="Clay Skiles" w:date="2025-02-26T04:49:00Z">
        <w:r w:rsidR="24273469">
          <w:t xml:space="preserve">, since the plot investigates the relationship of </w:t>
        </w:r>
        <w:r w:rsidR="0853CC0F">
          <w:t>the fare</w:t>
        </w:r>
      </w:ins>
      <w:ins w:id="412" w:author="Clay Skiles" w:date="2025-02-26T04:50:00Z">
        <w:r w:rsidR="0853CC0F">
          <w:t xml:space="preserve"> costs of </w:t>
        </w:r>
      </w:ins>
      <w:ins w:id="413" w:author="Clay Skiles" w:date="2025-02-26T04:49:00Z">
        <w:r w:rsidR="24273469">
          <w:t xml:space="preserve">two </w:t>
        </w:r>
        <w:r w:rsidR="24254CC9">
          <w:t>types of passengers</w:t>
        </w:r>
      </w:ins>
      <w:ins w:id="414" w:author="Clay Skiles" w:date="2025-02-26T04:50:00Z">
        <w:r w:rsidR="0250F0D7">
          <w:t xml:space="preserve"> </w:t>
        </w:r>
      </w:ins>
      <w:ins w:id="415" w:author="Clay Skiles" w:date="2025-02-26T04:49:00Z">
        <w:r w:rsidR="24254CC9">
          <w:t>boarding fro</w:t>
        </w:r>
        <w:r w:rsidR="24254CC9" w:rsidRPr="78CFB269">
          <w:rPr>
            <w:rFonts w:ascii="Aptos" w:eastAsia="Aptos" w:hAnsi="Aptos" w:cs="Aptos"/>
            <w:color w:val="CC3595"/>
          </w:rPr>
          <w:t>m</w:t>
        </w:r>
      </w:ins>
      <w:ins w:id="416" w:author="Clay Skiles" w:date="2025-02-26T04:50:00Z">
        <w:r w:rsidR="7F099A32" w:rsidRPr="78CFB269">
          <w:rPr>
            <w:rFonts w:ascii="Aptos" w:eastAsia="Aptos" w:hAnsi="Aptos" w:cs="Aptos"/>
            <w:color w:val="CC3595"/>
          </w:rPr>
          <w:t xml:space="preserve"> three different embarkment locations.  This is a lot of information that could be </w:t>
        </w:r>
      </w:ins>
      <w:ins w:id="417" w:author="Clay Skiles" w:date="2025-02-26T04:51:00Z">
        <w:r w:rsidR="7F099A32" w:rsidRPr="78CFB269">
          <w:rPr>
            <w:rFonts w:ascii="Aptos" w:eastAsia="Aptos" w:hAnsi="Aptos" w:cs="Aptos"/>
            <w:color w:val="CC3595"/>
          </w:rPr>
          <w:t>distributed amongst multiple chart</w:t>
        </w:r>
        <w:r w:rsidR="4ADDDB7D" w:rsidRPr="78CFB269">
          <w:rPr>
            <w:rFonts w:ascii="Aptos" w:eastAsia="Aptos" w:hAnsi="Aptos" w:cs="Aptos"/>
            <w:color w:val="CC3595"/>
          </w:rPr>
          <w:t>s, but the above chart condenses these findings into one visualization.</w:t>
        </w:r>
      </w:ins>
    </w:p>
    <w:p w14:paraId="247AB717" w14:textId="643F376E" w:rsidR="003E7464" w:rsidRDefault="00266435" w:rsidP="00150BAC">
      <w:pPr>
        <w:spacing w:line="240" w:lineRule="auto"/>
        <w:contextualSpacing/>
        <w:jc w:val="center"/>
        <w:rPr>
          <w:b/>
          <w:bCs/>
          <w:sz w:val="32"/>
          <w:szCs w:val="32"/>
          <w:u w:val="single"/>
        </w:rPr>
      </w:pPr>
      <w:r w:rsidRPr="00150BAC">
        <w:rPr>
          <w:b/>
          <w:bCs/>
          <w:sz w:val="32"/>
          <w:szCs w:val="32"/>
          <w:u w:val="single"/>
          <w:rPrChange w:id="418" w:author="Yousaf Khaliq" w:date="2025-02-24T20:05:00Z" w16du:dateUtc="2025-02-25T02:05:00Z">
            <w:rPr/>
          </w:rPrChange>
        </w:rPr>
        <w:t>BAD VISUALIZATIONS</w:t>
      </w:r>
    </w:p>
    <w:p w14:paraId="7A189585" w14:textId="7F655742" w:rsidR="00150BAC" w:rsidRDefault="00C04EA6" w:rsidP="00150BAC">
      <w:pPr>
        <w:spacing w:line="240" w:lineRule="auto"/>
        <w:contextualSpacing/>
        <w:rPr>
          <w:b/>
          <w:bCs/>
          <w:u w:val="single"/>
        </w:rPr>
      </w:pPr>
      <w:r>
        <w:rPr>
          <w:noProof/>
        </w:rPr>
        <w:drawing>
          <wp:inline distT="0" distB="0" distL="0" distR="0" wp14:anchorId="65730944" wp14:editId="3C5E750F">
            <wp:extent cx="4018416" cy="4143375"/>
            <wp:effectExtent l="0" t="0" r="1270" b="0"/>
            <wp:docPr id="150913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018416" cy="4143375"/>
                    </a:xfrm>
                    <a:prstGeom prst="rect">
                      <a:avLst/>
                    </a:prstGeom>
                  </pic:spPr>
                </pic:pic>
              </a:graphicData>
            </a:graphic>
          </wp:inline>
        </w:drawing>
      </w:r>
    </w:p>
    <w:p w14:paraId="549CA563" w14:textId="77777777" w:rsidR="009550D5" w:rsidRPr="001A30D4" w:rsidRDefault="00CA4800" w:rsidP="009550D5">
      <w:pPr>
        <w:rPr>
          <w:sz w:val="24"/>
          <w:szCs w:val="24"/>
          <w:rPrChange w:id="419" w:author="Yousaf Khaliq" w:date="2025-02-24T21:00:00Z" w16du:dateUtc="2025-02-25T03:00:00Z">
            <w:rPr/>
          </w:rPrChange>
        </w:rPr>
      </w:pPr>
      <w:r w:rsidRPr="001A30D4">
        <w:rPr>
          <w:b/>
          <w:bCs/>
          <w:sz w:val="24"/>
          <w:szCs w:val="24"/>
          <w:rPrChange w:id="420" w:author="Yousaf Khaliq" w:date="2025-02-24T21:00:00Z" w16du:dateUtc="2025-02-25T03:00:00Z">
            <w:rPr/>
          </w:rPrChange>
        </w:rPr>
        <w:t>Summary</w:t>
      </w:r>
      <w:r w:rsidRPr="001A30D4">
        <w:rPr>
          <w:sz w:val="24"/>
          <w:szCs w:val="24"/>
          <w:rPrChange w:id="421" w:author="Yousaf Khaliq" w:date="2025-02-24T21:00:00Z" w16du:dateUtc="2025-02-25T03:00:00Z">
            <w:rPr/>
          </w:rPrChange>
        </w:rPr>
        <w:t>:</w:t>
      </w:r>
    </w:p>
    <w:p w14:paraId="5CB62ACC" w14:textId="3471B3CE" w:rsidR="009550D5" w:rsidRPr="001A30D4" w:rsidDel="00144692" w:rsidRDefault="67FAB2DC" w:rsidP="67FAB2DC">
      <w:pPr>
        <w:rPr>
          <w:ins w:id="422" w:author="Seth Phillips" w:date="2025-02-25T16:07:00Z" w16du:dateUtc="2025-02-25T16:07:10Z"/>
          <w:sz w:val="24"/>
          <w:szCs w:val="24"/>
          <w:rPrChange w:id="423" w:author="Unknown" w16du:dateUtc="2025-02-25T03:00:00Z">
            <w:rPr>
              <w:ins w:id="424" w:author="Seth Phillips" w:date="2025-02-25T16:07:00Z" w16du:dateUtc="2025-02-25T16:07:10Z"/>
            </w:rPr>
          </w:rPrChange>
        </w:rPr>
      </w:pPr>
      <w:ins w:id="425" w:author="Seth Phillips" w:date="2025-02-25T16:04:00Z">
        <w:r w:rsidRPr="67FAB2DC">
          <w:rPr>
            <w:sz w:val="24"/>
            <w:szCs w:val="24"/>
          </w:rPr>
          <w:t>This p</w:t>
        </w:r>
      </w:ins>
      <w:ins w:id="426" w:author="Seth Phillips" w:date="2025-02-25T16:05:00Z">
        <w:r w:rsidRPr="67FAB2DC">
          <w:rPr>
            <w:sz w:val="24"/>
            <w:szCs w:val="24"/>
          </w:rPr>
          <w:t xml:space="preserve">ie chart is a bad visualization due to its ineffectiveness to communicate key data findings in the dataset. This is due to clear overcrowding and excessive fragmentation. </w:t>
        </w:r>
      </w:ins>
      <w:ins w:id="427" w:author="Seth Phillips" w:date="2025-02-25T16:06:00Z">
        <w:r w:rsidRPr="67FAB2DC">
          <w:rPr>
            <w:sz w:val="24"/>
            <w:szCs w:val="24"/>
          </w:rPr>
          <w:t xml:space="preserve">The pie chart attempts to display data for each individual passenger leader to unreadability, visual noise, and indistinguishable slices. This is a very overwhelming visualization </w:t>
        </w:r>
      </w:ins>
      <w:ins w:id="428" w:author="Seth Phillips" w:date="2025-02-25T16:07:00Z">
        <w:r w:rsidRPr="67FAB2DC">
          <w:rPr>
            <w:sz w:val="24"/>
            <w:szCs w:val="24"/>
          </w:rPr>
          <w:t>for any viewers.</w:t>
        </w:r>
      </w:ins>
    </w:p>
    <w:p w14:paraId="2813DE5C" w14:textId="160348F5" w:rsidR="009550D5" w:rsidRPr="001A30D4" w:rsidDel="00144692" w:rsidRDefault="67FAB2DC" w:rsidP="67FAB2DC">
      <w:pPr>
        <w:rPr>
          <w:del w:id="429" w:author="Yousaf Khaliq" w:date="2025-02-24T21:12:00Z" w16du:dateUtc="2025-02-25T03:12:00Z"/>
          <w:sz w:val="24"/>
          <w:szCs w:val="24"/>
          <w:rPrChange w:id="430" w:author="Yousaf Khaliq" w:date="2025-02-24T21:00:00Z" w16du:dateUtc="2025-02-25T03:00:00Z">
            <w:rPr>
              <w:del w:id="431" w:author="Yousaf Khaliq" w:date="2025-02-24T21:12:00Z" w16du:dateUtc="2025-02-25T03:12:00Z"/>
            </w:rPr>
          </w:rPrChange>
        </w:rPr>
      </w:pPr>
      <w:ins w:id="432" w:author="Seth Phillips" w:date="2025-02-25T16:07:00Z">
        <w:r w:rsidRPr="67FAB2DC">
          <w:rPr>
            <w:sz w:val="24"/>
            <w:szCs w:val="24"/>
          </w:rPr>
          <w:lastRenderedPageBreak/>
          <w:t>To make the chart better, some options could be to group the individuals by survival status, gender</w:t>
        </w:r>
      </w:ins>
      <w:ins w:id="433" w:author="Seth Phillips" w:date="2025-02-25T16:08:00Z">
        <w:r w:rsidRPr="67FAB2DC">
          <w:rPr>
            <w:sz w:val="24"/>
            <w:szCs w:val="24"/>
          </w:rPr>
          <w:t xml:space="preserve">, or some other category to attempt to reduce visual clutter. </w:t>
        </w:r>
      </w:ins>
      <w:ins w:id="434" w:author="Seth Phillips" w:date="2025-02-25T16:11:00Z">
        <w:r w:rsidRPr="67FAB2DC">
          <w:rPr>
            <w:sz w:val="24"/>
            <w:szCs w:val="24"/>
          </w:rPr>
          <w:t>Generally, p</w:t>
        </w:r>
        <w:r w:rsidRPr="67FAB2DC">
          <w:rPr>
            <w:rFonts w:ascii="Aptos" w:eastAsia="Aptos" w:hAnsi="Aptos" w:cs="Aptos"/>
            <w:sz w:val="24"/>
            <w:szCs w:val="24"/>
          </w:rPr>
          <w:t>ie charts effectively compare only a few categories (ideally no more than six). For comparisons involving more groups, a bar chart would likely be a more suitable choice in this scenario.</w:t>
        </w:r>
        <w:r w:rsidRPr="67FAB2DC">
          <w:rPr>
            <w:sz w:val="24"/>
            <w:szCs w:val="24"/>
          </w:rPr>
          <w:t xml:space="preserve"> </w:t>
        </w:r>
      </w:ins>
      <w:del w:id="435" w:author="Yousaf Khaliq" w:date="2025-02-24T21:12:00Z">
        <w:r w:rsidR="009550D5" w:rsidRPr="67FAB2DC" w:rsidDel="67FAB2DC">
          <w:rPr>
            <w:sz w:val="24"/>
            <w:szCs w:val="24"/>
          </w:rPr>
          <w:delText>A pie chart with too many categories (one for each passenger) and poor color choices, making it impossible to interpret.</w:delText>
        </w:r>
      </w:del>
    </w:p>
    <w:p w14:paraId="1D463568" w14:textId="77777777" w:rsidR="009550D5" w:rsidRPr="001A30D4" w:rsidDel="00144692" w:rsidRDefault="009550D5" w:rsidP="009550D5">
      <w:pPr>
        <w:rPr>
          <w:del w:id="436" w:author="Yousaf Khaliq" w:date="2025-02-24T21:12:00Z" w16du:dateUtc="2025-02-25T03:12:00Z"/>
          <w:sz w:val="24"/>
          <w:szCs w:val="24"/>
          <w:rPrChange w:id="437" w:author="Yousaf Khaliq" w:date="2025-02-24T21:00:00Z" w16du:dateUtc="2025-02-25T03:00:00Z">
            <w:rPr>
              <w:del w:id="438" w:author="Yousaf Khaliq" w:date="2025-02-24T21:12:00Z" w16du:dateUtc="2025-02-25T03:12:00Z"/>
            </w:rPr>
          </w:rPrChange>
        </w:rPr>
      </w:pPr>
      <w:del w:id="439" w:author="Yousaf Khaliq" w:date="2025-02-24T21:12:00Z" w16du:dateUtc="2025-02-25T03:12:00Z">
        <w:r w:rsidRPr="616213D3" w:rsidDel="00144692">
          <w:rPr>
            <w:sz w:val="24"/>
            <w:szCs w:val="24"/>
          </w:rPr>
          <w:delText>Labels are overlapping and illegible.</w:delText>
        </w:r>
      </w:del>
    </w:p>
    <w:p w14:paraId="67E3953B" w14:textId="297BA349" w:rsidR="00CA4800" w:rsidRPr="001A30D4" w:rsidDel="00144692" w:rsidRDefault="009550D5" w:rsidP="009550D5">
      <w:pPr>
        <w:rPr>
          <w:ins w:id="440" w:author="Clay Skiles" w:date="2025-02-26T04:54:00Z" w16du:dateUtc="2025-02-26T04:54:01Z"/>
          <w:sz w:val="24"/>
          <w:szCs w:val="24"/>
          <w:rPrChange w:id="441" w:author="" w16du:dateUtc="2025-02-25T03:00:00Z">
            <w:rPr>
              <w:ins w:id="442" w:author="Clay Skiles" w:date="2025-02-26T04:54:00Z" w16du:dateUtc="2025-02-26T04:54:01Z"/>
            </w:rPr>
          </w:rPrChange>
        </w:rPr>
      </w:pPr>
      <w:del w:id="443" w:author="Yousaf Khaliq" w:date="2025-02-24T21:12:00Z">
        <w:r w:rsidRPr="78CFB269" w:rsidDel="009550D5">
          <w:rPr>
            <w:sz w:val="24"/>
            <w:szCs w:val="24"/>
          </w:rPr>
          <w:delText>This chart is overly complicated and misleading as it tries to compare too many groups.</w:delText>
        </w:r>
      </w:del>
    </w:p>
    <w:p w14:paraId="76999BB6" w14:textId="019F8705" w:rsidR="6DCF993E" w:rsidRDefault="6DCF993E" w:rsidP="78CFB269">
      <w:pPr>
        <w:rPr>
          <w:del w:id="444" w:author="Yousaf Khaliq" w:date="2025-02-24T21:12:00Z" w16du:dateUtc="2025-02-25T03:12:00Z"/>
          <w:rFonts w:ascii="Aptos" w:eastAsia="Aptos" w:hAnsi="Aptos" w:cs="Aptos"/>
          <w:color w:val="CC3595"/>
          <w:rPrChange w:id="445" w:author="Yousaf Khaliq" w:date="2025-02-24T21:00:00Z" w16du:dateUtc="2025-02-25T03:00:00Z">
            <w:rPr>
              <w:del w:id="446" w:author="Yousaf Khaliq" w:date="2025-02-24T21:12:00Z" w16du:dateUtc="2025-02-25T03:12:00Z"/>
            </w:rPr>
          </w:rPrChange>
        </w:rPr>
      </w:pPr>
      <w:ins w:id="447" w:author="Clay Skiles" w:date="2025-02-26T04:54:00Z">
        <w:r w:rsidRPr="78CFB269">
          <w:rPr>
            <w:sz w:val="24"/>
            <w:szCs w:val="24"/>
          </w:rPr>
          <w:t xml:space="preserve">Another option if </w:t>
        </w:r>
      </w:ins>
      <w:ins w:id="448" w:author="Clay Skiles" w:date="2025-02-26T04:57:00Z">
        <w:r w:rsidR="61947BE9" w:rsidRPr="78CFB269">
          <w:rPr>
            <w:sz w:val="24"/>
            <w:szCs w:val="24"/>
          </w:rPr>
          <w:t xml:space="preserve">one </w:t>
        </w:r>
      </w:ins>
      <w:ins w:id="449" w:author="Clay Skiles" w:date="2025-02-26T04:54:00Z">
        <w:r w:rsidRPr="78CFB269">
          <w:rPr>
            <w:sz w:val="24"/>
            <w:szCs w:val="24"/>
          </w:rPr>
          <w:t>wish</w:t>
        </w:r>
      </w:ins>
      <w:ins w:id="450" w:author="Clay Skiles" w:date="2025-02-26T04:57:00Z">
        <w:r w:rsidR="43B33F44" w:rsidRPr="78CFB269">
          <w:rPr>
            <w:sz w:val="24"/>
            <w:szCs w:val="24"/>
          </w:rPr>
          <w:t>es</w:t>
        </w:r>
      </w:ins>
      <w:ins w:id="451" w:author="Clay Skiles" w:date="2025-02-26T04:54:00Z">
        <w:r w:rsidRPr="78CFB269">
          <w:rPr>
            <w:sz w:val="24"/>
            <w:szCs w:val="24"/>
          </w:rPr>
          <w:t xml:space="preserve"> to investigate the relationship between passenger class by passenger ID is to consider another v</w:t>
        </w:r>
      </w:ins>
      <w:ins w:id="452" w:author="Clay Skiles" w:date="2025-02-26T04:57:00Z">
        <w:r w:rsidR="0403E358" w:rsidRPr="78CFB269">
          <w:rPr>
            <w:sz w:val="24"/>
            <w:szCs w:val="24"/>
          </w:rPr>
          <w:t>isualization</w:t>
        </w:r>
      </w:ins>
      <w:ins w:id="453" w:author="Clay Skiles" w:date="2025-02-26T04:55:00Z">
        <w:r w:rsidRPr="78CFB269">
          <w:rPr>
            <w:sz w:val="24"/>
            <w:szCs w:val="24"/>
          </w:rPr>
          <w:t xml:space="preserve"> </w:t>
        </w:r>
      </w:ins>
      <w:ins w:id="454" w:author="Clay Skiles" w:date="2025-02-26T04:57:00Z">
        <w:r w:rsidR="669067E3" w:rsidRPr="78CFB269">
          <w:rPr>
            <w:sz w:val="24"/>
            <w:szCs w:val="24"/>
          </w:rPr>
          <w:t xml:space="preserve">type. </w:t>
        </w:r>
      </w:ins>
      <w:ins w:id="455" w:author="Clay Skiles" w:date="2025-02-26T04:55:00Z">
        <w:r w:rsidRPr="78CFB269">
          <w:rPr>
            <w:sz w:val="24"/>
            <w:szCs w:val="24"/>
          </w:rPr>
          <w:t xml:space="preserve"> With </w:t>
        </w:r>
        <w:r w:rsidR="52E78AED" w:rsidRPr="78CFB269">
          <w:rPr>
            <w:sz w:val="24"/>
            <w:szCs w:val="24"/>
          </w:rPr>
          <w:t>Passenger ID being an uni</w:t>
        </w:r>
        <w:r w:rsidR="52E78AED" w:rsidRPr="78CFB269">
          <w:rPr>
            <w:rFonts w:ascii="Aptos" w:eastAsia="Aptos" w:hAnsi="Aptos" w:cs="Aptos"/>
            <w:color w:val="CC3595"/>
          </w:rPr>
          <w:t xml:space="preserve">mportant identification variable to discern </w:t>
        </w:r>
      </w:ins>
      <w:ins w:id="456" w:author="Clay Skiles" w:date="2025-02-26T04:56:00Z">
        <w:r w:rsidR="52E78AED" w:rsidRPr="78CFB269">
          <w:rPr>
            <w:rFonts w:ascii="Aptos" w:eastAsia="Aptos" w:hAnsi="Aptos" w:cs="Aptos"/>
            <w:color w:val="CC3595"/>
          </w:rPr>
          <w:t xml:space="preserve">unique </w:t>
        </w:r>
      </w:ins>
      <w:ins w:id="457" w:author="Clay Skiles" w:date="2025-02-26T04:55:00Z">
        <w:r w:rsidR="52E78AED" w:rsidRPr="78CFB269">
          <w:rPr>
            <w:rFonts w:ascii="Aptos" w:eastAsia="Aptos" w:hAnsi="Aptos" w:cs="Aptos"/>
            <w:color w:val="CC3595"/>
          </w:rPr>
          <w:t>entr</w:t>
        </w:r>
      </w:ins>
      <w:ins w:id="458" w:author="Clay Skiles" w:date="2025-02-26T04:56:00Z">
        <w:r w:rsidR="52E78AED" w:rsidRPr="78CFB269">
          <w:rPr>
            <w:rFonts w:ascii="Aptos" w:eastAsia="Aptos" w:hAnsi="Aptos" w:cs="Aptos"/>
            <w:color w:val="CC3595"/>
          </w:rPr>
          <w:t>ies</w:t>
        </w:r>
      </w:ins>
      <w:ins w:id="459" w:author="Clay Skiles" w:date="2025-02-26T04:55:00Z">
        <w:r w:rsidR="52E78AED" w:rsidRPr="78CFB269">
          <w:rPr>
            <w:rFonts w:ascii="Aptos" w:eastAsia="Aptos" w:hAnsi="Aptos" w:cs="Aptos"/>
            <w:color w:val="CC3595"/>
          </w:rPr>
          <w:t xml:space="preserve"> of the dataset, i</w:t>
        </w:r>
      </w:ins>
      <w:ins w:id="460" w:author="Clay Skiles" w:date="2025-02-26T04:56:00Z">
        <w:r w:rsidR="52E78AED" w:rsidRPr="78CFB269">
          <w:rPr>
            <w:rFonts w:ascii="Aptos" w:eastAsia="Aptos" w:hAnsi="Aptos" w:cs="Aptos"/>
            <w:color w:val="CC3595"/>
          </w:rPr>
          <w:t>t could be possible to take counts of those in each passenger class b</w:t>
        </w:r>
        <w:r w:rsidR="0E30EB56" w:rsidRPr="78CFB269">
          <w:rPr>
            <w:rFonts w:ascii="Aptos" w:eastAsia="Aptos" w:hAnsi="Aptos" w:cs="Aptos"/>
            <w:color w:val="CC3595"/>
          </w:rPr>
          <w:t>ased on passenger ID with a bar chart.  That way it is clear to see the differences</w:t>
        </w:r>
      </w:ins>
      <w:ins w:id="461" w:author="Clay Skiles" w:date="2025-02-26T04:57:00Z">
        <w:r w:rsidR="2F4C25B8" w:rsidRPr="78CFB269">
          <w:rPr>
            <w:rFonts w:ascii="Aptos" w:eastAsia="Aptos" w:hAnsi="Aptos" w:cs="Aptos"/>
            <w:color w:val="CC3595"/>
          </w:rPr>
          <w:t xml:space="preserve"> in each passenger clas</w:t>
        </w:r>
      </w:ins>
      <w:ins w:id="462" w:author="Clay Skiles" w:date="2025-02-26T04:58:00Z">
        <w:r w:rsidR="2F4C25B8" w:rsidRPr="78CFB269">
          <w:rPr>
            <w:rFonts w:ascii="Aptos" w:eastAsia="Aptos" w:hAnsi="Aptos" w:cs="Aptos"/>
            <w:color w:val="CC3595"/>
          </w:rPr>
          <w:t xml:space="preserve">s of the numbers of individuals who boarded the Titanic without over-cluttering the visualization with </w:t>
        </w:r>
      </w:ins>
      <w:ins w:id="463" w:author="Clay Skiles" w:date="2025-02-26T04:59:00Z">
        <w:r w:rsidR="5CDF67CA" w:rsidRPr="78CFB269">
          <w:rPr>
            <w:rFonts w:ascii="Aptos" w:eastAsia="Aptos" w:hAnsi="Aptos" w:cs="Aptos"/>
            <w:color w:val="CC3595"/>
          </w:rPr>
          <w:t xml:space="preserve">an overwhelming count of </w:t>
        </w:r>
      </w:ins>
      <w:ins w:id="464" w:author="Clay Skiles" w:date="2025-02-26T04:58:00Z">
        <w:r w:rsidR="5CDF67CA" w:rsidRPr="78CFB269">
          <w:rPr>
            <w:rFonts w:ascii="Aptos" w:eastAsia="Aptos" w:hAnsi="Aptos" w:cs="Aptos"/>
            <w:color w:val="CC3595"/>
          </w:rPr>
          <w:t>un</w:t>
        </w:r>
      </w:ins>
      <w:ins w:id="465" w:author="Clay Skiles" w:date="2025-02-26T04:59:00Z">
        <w:r w:rsidR="5CDF67CA" w:rsidRPr="78CFB269">
          <w:rPr>
            <w:rFonts w:ascii="Aptos" w:eastAsia="Aptos" w:hAnsi="Aptos" w:cs="Aptos"/>
            <w:color w:val="CC3595"/>
          </w:rPr>
          <w:t>ique I</w:t>
        </w:r>
      </w:ins>
      <w:ins w:id="466" w:author="Clay Skiles" w:date="2025-02-26T04:58:00Z">
        <w:r w:rsidR="2F4C25B8" w:rsidRPr="78CFB269">
          <w:rPr>
            <w:rFonts w:ascii="Aptos" w:eastAsia="Aptos" w:hAnsi="Aptos" w:cs="Aptos"/>
            <w:color w:val="CC3595"/>
          </w:rPr>
          <w:t>D variable</w:t>
        </w:r>
      </w:ins>
      <w:ins w:id="467" w:author="Clay Skiles" w:date="2025-02-26T04:59:00Z">
        <w:r w:rsidR="469DF9A2" w:rsidRPr="78CFB269">
          <w:rPr>
            <w:rFonts w:ascii="Aptos" w:eastAsia="Aptos" w:hAnsi="Aptos" w:cs="Aptos"/>
            <w:color w:val="CC3595"/>
          </w:rPr>
          <w:t>s</w:t>
        </w:r>
      </w:ins>
      <w:ins w:id="468" w:author="Clay Skiles" w:date="2025-02-26T04:58:00Z">
        <w:r w:rsidR="2F4C25B8" w:rsidRPr="78CFB269">
          <w:rPr>
            <w:rFonts w:ascii="Aptos" w:eastAsia="Aptos" w:hAnsi="Aptos" w:cs="Aptos"/>
            <w:color w:val="CC3595"/>
          </w:rPr>
          <w:t>.</w:t>
        </w:r>
      </w:ins>
    </w:p>
    <w:p w14:paraId="5EBDDCDC" w14:textId="263B7D6A" w:rsidR="59F09104" w:rsidRDefault="0AA6F8D6" w:rsidP="59F09104">
      <w:r>
        <w:rPr>
          <w:noProof/>
        </w:rPr>
        <w:drawing>
          <wp:inline distT="0" distB="0" distL="0" distR="0" wp14:anchorId="3322E36A" wp14:editId="4B0BA9F0">
            <wp:extent cx="5943600" cy="2114550"/>
            <wp:effectExtent l="0" t="0" r="0" b="0"/>
            <wp:docPr id="252232664" name="Picture 25223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14:paraId="31D6D2AE" w14:textId="61A9B134" w:rsidR="0AA6F8D6" w:rsidRDefault="5973C151" w:rsidP="5973C151">
      <w:r w:rsidRPr="5973C151">
        <w:rPr>
          <w:b/>
          <w:bCs/>
        </w:rPr>
        <w:t>Summary:</w:t>
      </w:r>
    </w:p>
    <w:p w14:paraId="230DED47" w14:textId="5BAB705A" w:rsidR="0AA6F8D6" w:rsidRDefault="67FAB2DC" w:rsidP="59F7715F">
      <w:pPr>
        <w:rPr>
          <w:ins w:id="469" w:author="Seth Phillips" w:date="2025-02-25T16:12:00Z" w16du:dateUtc="2025-02-25T16:12:42Z"/>
        </w:rPr>
      </w:pPr>
      <w:ins w:id="470" w:author="john.allard1990@gmail.com" w:date="2025-02-25T03:02:00Z">
        <w:r>
          <w:t xml:space="preserve">This is a sunburst chart with an impractical color </w:t>
        </w:r>
      </w:ins>
      <w:ins w:id="471" w:author="john.allard1990@gmail.com" w:date="2025-02-25T03:03:00Z">
        <w:r>
          <w:t xml:space="preserve">scheme and unintuitive </w:t>
        </w:r>
      </w:ins>
      <w:ins w:id="472" w:author="john.allard1990@gmail.com" w:date="2025-02-25T03:04:00Z">
        <w:r>
          <w:t xml:space="preserve">labels for ‘Survived’ and ‘Pclass’. The </w:t>
        </w:r>
      </w:ins>
      <w:ins w:id="473" w:author="john.allard1990@gmail.com" w:date="2025-02-25T03:05:00Z">
        <w:r>
          <w:t>plot automatically generates a legend for the initial ‘Survived’ column, despite the fact that the only 2 options are ‘Survived’ and ‘Did not survive’</w:t>
        </w:r>
      </w:ins>
      <w:ins w:id="474" w:author="john.allard1990@gmail.com" w:date="2025-02-25T03:06:00Z">
        <w:r>
          <w:t>.</w:t>
        </w:r>
      </w:ins>
      <w:ins w:id="475" w:author="john.allard1990@gmail.com" w:date="2025-02-25T03:07:00Z">
        <w:r>
          <w:t xml:space="preserve"> Also, ‘Pclass’ isn’t specified anywhere on the</w:t>
        </w:r>
      </w:ins>
      <w:ins w:id="476" w:author="john.allard1990@gmail.com" w:date="2025-02-25T03:08:00Z">
        <w:r>
          <w:t xml:space="preserve"> plot, so the final ring of the chart only show the values 1,2, and 3, with no other context.</w:t>
        </w:r>
      </w:ins>
    </w:p>
    <w:p w14:paraId="7A10EFBF" w14:textId="2EA1C73D" w:rsidR="67FAB2DC" w:rsidRDefault="67FAB2DC">
      <w:pPr>
        <w:rPr>
          <w:ins w:id="477" w:author="Seth Phillips" w:date="2025-02-25T16:14:00Z" w16du:dateUtc="2025-02-25T16:14:47Z"/>
        </w:rPr>
      </w:pPr>
      <w:ins w:id="478" w:author="Seth Phillips" w:date="2025-02-25T16:12:00Z">
        <w:r>
          <w:t xml:space="preserve">The sunburst chart is a good </w:t>
        </w:r>
        <w:del w:id="479" w:author="Clay Skiles" w:date="2025-02-26T04:52:00Z">
          <w:r w:rsidDel="67FAB2DC">
            <w:delText>ex</w:delText>
          </w:r>
        </w:del>
      </w:ins>
      <w:ins w:id="480" w:author="Seth Phillips" w:date="2025-02-25T16:13:00Z">
        <w:del w:id="481" w:author="Clay Skiles" w:date="2025-02-26T04:52:00Z">
          <w:r w:rsidDel="67FAB2DC">
            <w:delText>ampple</w:delText>
          </w:r>
        </w:del>
      </w:ins>
      <w:ins w:id="482" w:author="Clay Skiles" w:date="2025-02-26T04:52:00Z">
        <w:r w:rsidR="28B2C04F">
          <w:t>example</w:t>
        </w:r>
      </w:ins>
      <w:ins w:id="483" w:author="Seth Phillips" w:date="2025-02-25T16:13:00Z">
        <w:r>
          <w:t xml:space="preserve"> of a bad visualization due to its poor labeling, unnecessary complexity, and unclear structure. Sunburst charts are useful when you have clear r</w:t>
        </w:r>
      </w:ins>
      <w:ins w:id="484" w:author="Seth Phillips" w:date="2025-02-25T16:14:00Z">
        <w:r>
          <w:t xml:space="preserve">elationships defined for each category, but in this case the sunburst chart fails to make survival rate by passenger class interpretable. </w:t>
        </w:r>
      </w:ins>
    </w:p>
    <w:p w14:paraId="54CBFBEE" w14:textId="7EFF9095" w:rsidR="67FAB2DC" w:rsidRDefault="67FAB2DC" w:rsidP="67FAB2DC">
      <w:pPr>
        <w:rPr>
          <w:ins w:id="485" w:author="Seth Phillips" w:date="2025-02-25T16:17:00Z" w16du:dateUtc="2025-02-25T16:17:52Z"/>
        </w:rPr>
      </w:pPr>
      <w:ins w:id="486" w:author="Seth Phillips" w:date="2025-02-25T16:14:00Z">
        <w:r>
          <w:t>The chart</w:t>
        </w:r>
      </w:ins>
      <w:ins w:id="487" w:author="Seth Phillips" w:date="2025-02-25T16:15:00Z">
        <w:r>
          <w:t xml:space="preserve"> </w:t>
        </w:r>
        <w:del w:id="488" w:author="Clay Skiles" w:date="2025-02-26T04:53:00Z">
          <w:r w:rsidDel="67FAB2DC">
            <w:delText>ineffictively</w:delText>
          </w:r>
        </w:del>
      </w:ins>
      <w:ins w:id="489" w:author="Clay Skiles" w:date="2025-02-26T04:53:00Z">
        <w:r w:rsidR="3C2C1042">
          <w:t>ineffectively</w:t>
        </w:r>
      </w:ins>
      <w:ins w:id="490" w:author="Seth Phillips" w:date="2025-02-25T16:15:00Z">
        <w:r>
          <w:t xml:space="preserve"> uses color coding and labeling. One major issue is the legend, which is redundant since there is only two possible outcomes</w:t>
        </w:r>
      </w:ins>
      <w:ins w:id="491" w:author="Seth Phillips" w:date="2025-02-25T16:16:00Z">
        <w:r>
          <w:t xml:space="preserve">. The legend adds noise to the visual and is distracting. Another key issue is that there isn’t any clear labeling for passenger class. The ring displays values (1, 2, and 3) without any </w:t>
        </w:r>
      </w:ins>
      <w:ins w:id="492" w:author="Seth Phillips" w:date="2025-02-25T16:17:00Z">
        <w:r>
          <w:t xml:space="preserve">sort of key to identify what these values represent. </w:t>
        </w:r>
      </w:ins>
    </w:p>
    <w:p w14:paraId="029D6195" w14:textId="340B4956" w:rsidR="67FAB2DC" w:rsidRDefault="67FAB2DC" w:rsidP="67FAB2DC">
      <w:ins w:id="493" w:author="Seth Phillips" w:date="2025-02-25T16:19:00Z">
        <w:r w:rsidRPr="67FAB2DC">
          <w:rPr>
            <w:rFonts w:ascii="Aptos" w:eastAsia="Aptos" w:hAnsi="Aptos" w:cs="Aptos"/>
          </w:rPr>
          <w:lastRenderedPageBreak/>
          <w:t>Visually, the chart is confusing and ineffective. While it attempts to represent gender, passenger class, and survivability, it fails to communicate this information clearly.</w:t>
        </w:r>
      </w:ins>
    </w:p>
    <w:p w14:paraId="16FD3732" w14:textId="42962A49" w:rsidR="0AA6F8D6" w:rsidRDefault="0AA6F8D6" w:rsidP="59F7715F"/>
    <w:p w14:paraId="1A015D5A" w14:textId="16CD65EA" w:rsidR="0AA6F8D6" w:rsidRDefault="0AA6F8D6" w:rsidP="59F7715F"/>
    <w:p w14:paraId="1CACFD8A" w14:textId="192FA30D" w:rsidR="0AA6F8D6" w:rsidRDefault="0AA6F8D6" w:rsidP="59F7715F"/>
    <w:p w14:paraId="341503A2" w14:textId="4857D425" w:rsidR="0AA6F8D6" w:rsidRDefault="0AA6F8D6" w:rsidP="59F7715F"/>
    <w:p w14:paraId="16FE9821" w14:textId="075519E9" w:rsidR="00CA4800" w:rsidRDefault="00CA4800" w:rsidP="009550D5"/>
    <w:sectPr w:rsidR="00CA4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470B8" w14:textId="77777777" w:rsidR="00BE61C2" w:rsidRDefault="00BE61C2" w:rsidP="00CA4800">
      <w:pPr>
        <w:spacing w:after="0" w:line="240" w:lineRule="auto"/>
      </w:pPr>
      <w:r>
        <w:separator/>
      </w:r>
    </w:p>
  </w:endnote>
  <w:endnote w:type="continuationSeparator" w:id="0">
    <w:p w14:paraId="6D52B17F" w14:textId="77777777" w:rsidR="00BE61C2" w:rsidRDefault="00BE61C2" w:rsidP="00CA4800">
      <w:pPr>
        <w:spacing w:after="0" w:line="240" w:lineRule="auto"/>
      </w:pPr>
      <w:r>
        <w:continuationSeparator/>
      </w:r>
    </w:p>
  </w:endnote>
  <w:endnote w:type="continuationNotice" w:id="1">
    <w:p w14:paraId="275BC9CE" w14:textId="77777777" w:rsidR="00BE61C2" w:rsidRDefault="00BE61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DD0BD" w14:textId="77777777" w:rsidR="00BE61C2" w:rsidRDefault="00BE61C2" w:rsidP="00CA4800">
      <w:pPr>
        <w:spacing w:after="0" w:line="240" w:lineRule="auto"/>
      </w:pPr>
      <w:r>
        <w:separator/>
      </w:r>
    </w:p>
  </w:footnote>
  <w:footnote w:type="continuationSeparator" w:id="0">
    <w:p w14:paraId="2AA1D938" w14:textId="77777777" w:rsidR="00BE61C2" w:rsidRDefault="00BE61C2" w:rsidP="00CA4800">
      <w:pPr>
        <w:spacing w:after="0" w:line="240" w:lineRule="auto"/>
      </w:pPr>
      <w:r>
        <w:continuationSeparator/>
      </w:r>
    </w:p>
  </w:footnote>
  <w:footnote w:type="continuationNotice" w:id="1">
    <w:p w14:paraId="745959FD" w14:textId="77777777" w:rsidR="00BE61C2" w:rsidRDefault="00BE61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332E7"/>
    <w:multiLevelType w:val="multilevel"/>
    <w:tmpl w:val="EDB2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E6531"/>
    <w:multiLevelType w:val="multilevel"/>
    <w:tmpl w:val="BE74F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57C72"/>
    <w:multiLevelType w:val="multilevel"/>
    <w:tmpl w:val="E9A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862DB"/>
    <w:multiLevelType w:val="multilevel"/>
    <w:tmpl w:val="67EC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43531">
    <w:abstractNumId w:val="3"/>
  </w:num>
  <w:num w:numId="2" w16cid:durableId="303388015">
    <w:abstractNumId w:val="2"/>
  </w:num>
  <w:num w:numId="3" w16cid:durableId="1194536436">
    <w:abstractNumId w:val="1"/>
  </w:num>
  <w:num w:numId="4" w16cid:durableId="14480444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usaf Khaliq">
    <w15:presenceInfo w15:providerId="Windows Live" w15:userId="463d722a89c31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28"/>
    <w:rsid w:val="00002FB9"/>
    <w:rsid w:val="000154A0"/>
    <w:rsid w:val="000231CE"/>
    <w:rsid w:val="00032231"/>
    <w:rsid w:val="00050BE8"/>
    <w:rsid w:val="000672A2"/>
    <w:rsid w:val="00070A10"/>
    <w:rsid w:val="00071C03"/>
    <w:rsid w:val="00082AE6"/>
    <w:rsid w:val="00082CAA"/>
    <w:rsid w:val="000830BB"/>
    <w:rsid w:val="0009055D"/>
    <w:rsid w:val="00092ABF"/>
    <w:rsid w:val="0009613D"/>
    <w:rsid w:val="000A4912"/>
    <w:rsid w:val="000B1E4B"/>
    <w:rsid w:val="000C73FB"/>
    <w:rsid w:val="000D1C6C"/>
    <w:rsid w:val="000D7BA2"/>
    <w:rsid w:val="000E08DB"/>
    <w:rsid w:val="000F08A0"/>
    <w:rsid w:val="00100F3C"/>
    <w:rsid w:val="0010165F"/>
    <w:rsid w:val="00113872"/>
    <w:rsid w:val="00120E25"/>
    <w:rsid w:val="00126204"/>
    <w:rsid w:val="00144692"/>
    <w:rsid w:val="00150BAC"/>
    <w:rsid w:val="00166735"/>
    <w:rsid w:val="00166C61"/>
    <w:rsid w:val="00166FD4"/>
    <w:rsid w:val="001848C8"/>
    <w:rsid w:val="0018494A"/>
    <w:rsid w:val="00187050"/>
    <w:rsid w:val="001A30D4"/>
    <w:rsid w:val="001B520F"/>
    <w:rsid w:val="001B798C"/>
    <w:rsid w:val="001C56C4"/>
    <w:rsid w:val="001D7033"/>
    <w:rsid w:val="001E5DF1"/>
    <w:rsid w:val="002079E4"/>
    <w:rsid w:val="0021514B"/>
    <w:rsid w:val="002155BE"/>
    <w:rsid w:val="002302A1"/>
    <w:rsid w:val="0023741A"/>
    <w:rsid w:val="00241AC1"/>
    <w:rsid w:val="00253274"/>
    <w:rsid w:val="00254E2C"/>
    <w:rsid w:val="00257270"/>
    <w:rsid w:val="00266435"/>
    <w:rsid w:val="002716AB"/>
    <w:rsid w:val="00275507"/>
    <w:rsid w:val="00280FEE"/>
    <w:rsid w:val="00294908"/>
    <w:rsid w:val="002A5351"/>
    <w:rsid w:val="002A64E7"/>
    <w:rsid w:val="002B0C08"/>
    <w:rsid w:val="002B7D3D"/>
    <w:rsid w:val="002C0F42"/>
    <w:rsid w:val="002C5007"/>
    <w:rsid w:val="002D2A4E"/>
    <w:rsid w:val="002E6D6A"/>
    <w:rsid w:val="002F2553"/>
    <w:rsid w:val="002F63FE"/>
    <w:rsid w:val="00305398"/>
    <w:rsid w:val="00310809"/>
    <w:rsid w:val="00323C68"/>
    <w:rsid w:val="00323D35"/>
    <w:rsid w:val="00327A95"/>
    <w:rsid w:val="00335C54"/>
    <w:rsid w:val="0034299C"/>
    <w:rsid w:val="0034320B"/>
    <w:rsid w:val="003446FE"/>
    <w:rsid w:val="00347ED8"/>
    <w:rsid w:val="00355C5B"/>
    <w:rsid w:val="00361062"/>
    <w:rsid w:val="003657EC"/>
    <w:rsid w:val="0036671B"/>
    <w:rsid w:val="003843E7"/>
    <w:rsid w:val="003900EA"/>
    <w:rsid w:val="00397D72"/>
    <w:rsid w:val="003B7E71"/>
    <w:rsid w:val="003E1A6F"/>
    <w:rsid w:val="003E7464"/>
    <w:rsid w:val="003F26D0"/>
    <w:rsid w:val="00406813"/>
    <w:rsid w:val="00413499"/>
    <w:rsid w:val="00415164"/>
    <w:rsid w:val="00422C39"/>
    <w:rsid w:val="00431EB7"/>
    <w:rsid w:val="004337B5"/>
    <w:rsid w:val="00437E7D"/>
    <w:rsid w:val="00453229"/>
    <w:rsid w:val="0045797D"/>
    <w:rsid w:val="004602B1"/>
    <w:rsid w:val="00490C3A"/>
    <w:rsid w:val="004976A2"/>
    <w:rsid w:val="004A0145"/>
    <w:rsid w:val="004A54F4"/>
    <w:rsid w:val="004A74D3"/>
    <w:rsid w:val="004B51E0"/>
    <w:rsid w:val="004C2018"/>
    <w:rsid w:val="004D2454"/>
    <w:rsid w:val="004D70E6"/>
    <w:rsid w:val="00507175"/>
    <w:rsid w:val="005234D8"/>
    <w:rsid w:val="00524137"/>
    <w:rsid w:val="0053054D"/>
    <w:rsid w:val="00540C8C"/>
    <w:rsid w:val="00544BB3"/>
    <w:rsid w:val="0054518D"/>
    <w:rsid w:val="00553F28"/>
    <w:rsid w:val="0056337B"/>
    <w:rsid w:val="00567A66"/>
    <w:rsid w:val="005701B7"/>
    <w:rsid w:val="00585439"/>
    <w:rsid w:val="005855A4"/>
    <w:rsid w:val="00591BAA"/>
    <w:rsid w:val="00596247"/>
    <w:rsid w:val="005A092B"/>
    <w:rsid w:val="005A6E11"/>
    <w:rsid w:val="005B0032"/>
    <w:rsid w:val="005B0295"/>
    <w:rsid w:val="005B264B"/>
    <w:rsid w:val="005B48EB"/>
    <w:rsid w:val="005C3D29"/>
    <w:rsid w:val="005D18C7"/>
    <w:rsid w:val="005D40B3"/>
    <w:rsid w:val="005D72E4"/>
    <w:rsid w:val="005E305C"/>
    <w:rsid w:val="005E5455"/>
    <w:rsid w:val="005E7B6A"/>
    <w:rsid w:val="005F22DF"/>
    <w:rsid w:val="005F47BF"/>
    <w:rsid w:val="00630FF7"/>
    <w:rsid w:val="006322D8"/>
    <w:rsid w:val="0063680C"/>
    <w:rsid w:val="00662F61"/>
    <w:rsid w:val="00671139"/>
    <w:rsid w:val="00683644"/>
    <w:rsid w:val="00687B96"/>
    <w:rsid w:val="00697120"/>
    <w:rsid w:val="006A254C"/>
    <w:rsid w:val="006A578E"/>
    <w:rsid w:val="006C3FF7"/>
    <w:rsid w:val="006C7C19"/>
    <w:rsid w:val="006C7E6A"/>
    <w:rsid w:val="006D0D54"/>
    <w:rsid w:val="006D7DD0"/>
    <w:rsid w:val="006E1DD3"/>
    <w:rsid w:val="006F61B2"/>
    <w:rsid w:val="00700638"/>
    <w:rsid w:val="00710287"/>
    <w:rsid w:val="0072127F"/>
    <w:rsid w:val="00734F0E"/>
    <w:rsid w:val="00735C51"/>
    <w:rsid w:val="00737421"/>
    <w:rsid w:val="007612A1"/>
    <w:rsid w:val="00763BC1"/>
    <w:rsid w:val="00765FDE"/>
    <w:rsid w:val="00767DB4"/>
    <w:rsid w:val="007766E2"/>
    <w:rsid w:val="007825E7"/>
    <w:rsid w:val="007A146B"/>
    <w:rsid w:val="007B110C"/>
    <w:rsid w:val="007B480D"/>
    <w:rsid w:val="007D3347"/>
    <w:rsid w:val="007E7DDB"/>
    <w:rsid w:val="0080033F"/>
    <w:rsid w:val="008004C9"/>
    <w:rsid w:val="00805B62"/>
    <w:rsid w:val="0081590E"/>
    <w:rsid w:val="00817DAE"/>
    <w:rsid w:val="008253C6"/>
    <w:rsid w:val="00842469"/>
    <w:rsid w:val="008452E5"/>
    <w:rsid w:val="00845D22"/>
    <w:rsid w:val="008502EA"/>
    <w:rsid w:val="00854E94"/>
    <w:rsid w:val="0085664D"/>
    <w:rsid w:val="0087255D"/>
    <w:rsid w:val="00874F77"/>
    <w:rsid w:val="00876A09"/>
    <w:rsid w:val="00886A43"/>
    <w:rsid w:val="00892491"/>
    <w:rsid w:val="008928AE"/>
    <w:rsid w:val="008A2942"/>
    <w:rsid w:val="008B1423"/>
    <w:rsid w:val="008B7165"/>
    <w:rsid w:val="008C35D7"/>
    <w:rsid w:val="008C5D67"/>
    <w:rsid w:val="008C6921"/>
    <w:rsid w:val="008D3524"/>
    <w:rsid w:val="008E2DBB"/>
    <w:rsid w:val="008F79B8"/>
    <w:rsid w:val="00933125"/>
    <w:rsid w:val="0093517C"/>
    <w:rsid w:val="0095094C"/>
    <w:rsid w:val="009550D5"/>
    <w:rsid w:val="00966B56"/>
    <w:rsid w:val="00986EF9"/>
    <w:rsid w:val="00997537"/>
    <w:rsid w:val="009A7641"/>
    <w:rsid w:val="009B5870"/>
    <w:rsid w:val="009C44C3"/>
    <w:rsid w:val="009C640C"/>
    <w:rsid w:val="009E20DF"/>
    <w:rsid w:val="009E4C83"/>
    <w:rsid w:val="00A207B9"/>
    <w:rsid w:val="00A216E1"/>
    <w:rsid w:val="00A25938"/>
    <w:rsid w:val="00A26BDC"/>
    <w:rsid w:val="00A36E07"/>
    <w:rsid w:val="00A503B8"/>
    <w:rsid w:val="00A54B44"/>
    <w:rsid w:val="00A573BE"/>
    <w:rsid w:val="00A643CB"/>
    <w:rsid w:val="00A81FFE"/>
    <w:rsid w:val="00A87222"/>
    <w:rsid w:val="00A876D4"/>
    <w:rsid w:val="00A92376"/>
    <w:rsid w:val="00AA65AA"/>
    <w:rsid w:val="00AD7652"/>
    <w:rsid w:val="00AD7A1C"/>
    <w:rsid w:val="00B10B48"/>
    <w:rsid w:val="00B6322F"/>
    <w:rsid w:val="00B660A0"/>
    <w:rsid w:val="00B76C14"/>
    <w:rsid w:val="00B8049D"/>
    <w:rsid w:val="00B82E8B"/>
    <w:rsid w:val="00B93931"/>
    <w:rsid w:val="00BB3894"/>
    <w:rsid w:val="00BD259D"/>
    <w:rsid w:val="00BD310D"/>
    <w:rsid w:val="00BE61C2"/>
    <w:rsid w:val="00C04EA6"/>
    <w:rsid w:val="00C1152F"/>
    <w:rsid w:val="00C257AE"/>
    <w:rsid w:val="00C33B62"/>
    <w:rsid w:val="00C37C75"/>
    <w:rsid w:val="00C44551"/>
    <w:rsid w:val="00C47868"/>
    <w:rsid w:val="00C707D4"/>
    <w:rsid w:val="00C70F59"/>
    <w:rsid w:val="00C71C87"/>
    <w:rsid w:val="00C84BB1"/>
    <w:rsid w:val="00C87FF8"/>
    <w:rsid w:val="00CA0195"/>
    <w:rsid w:val="00CA4800"/>
    <w:rsid w:val="00CB02FD"/>
    <w:rsid w:val="00CB1837"/>
    <w:rsid w:val="00CB55DC"/>
    <w:rsid w:val="00CB6B59"/>
    <w:rsid w:val="00CC5F66"/>
    <w:rsid w:val="00CD7D8D"/>
    <w:rsid w:val="00CF3DAF"/>
    <w:rsid w:val="00D04C5B"/>
    <w:rsid w:val="00D452C1"/>
    <w:rsid w:val="00D55809"/>
    <w:rsid w:val="00D624E4"/>
    <w:rsid w:val="00D70C58"/>
    <w:rsid w:val="00D855E9"/>
    <w:rsid w:val="00D91790"/>
    <w:rsid w:val="00D92EB0"/>
    <w:rsid w:val="00D96277"/>
    <w:rsid w:val="00DA6810"/>
    <w:rsid w:val="00DB671C"/>
    <w:rsid w:val="00DB7628"/>
    <w:rsid w:val="00DF4EBB"/>
    <w:rsid w:val="00E00304"/>
    <w:rsid w:val="00E003F8"/>
    <w:rsid w:val="00E00868"/>
    <w:rsid w:val="00E03783"/>
    <w:rsid w:val="00E10E8B"/>
    <w:rsid w:val="00E11D5F"/>
    <w:rsid w:val="00E16D70"/>
    <w:rsid w:val="00E55C7B"/>
    <w:rsid w:val="00E8523A"/>
    <w:rsid w:val="00E864E0"/>
    <w:rsid w:val="00E911BD"/>
    <w:rsid w:val="00EB24D1"/>
    <w:rsid w:val="00EC5235"/>
    <w:rsid w:val="00ED1E38"/>
    <w:rsid w:val="00ED243D"/>
    <w:rsid w:val="00ED4AE1"/>
    <w:rsid w:val="00ED53D4"/>
    <w:rsid w:val="00EF46D2"/>
    <w:rsid w:val="00F253DF"/>
    <w:rsid w:val="00F26F35"/>
    <w:rsid w:val="00F27BBE"/>
    <w:rsid w:val="00F3193D"/>
    <w:rsid w:val="00F33181"/>
    <w:rsid w:val="00F37557"/>
    <w:rsid w:val="00F505F2"/>
    <w:rsid w:val="00F645DC"/>
    <w:rsid w:val="00F64F29"/>
    <w:rsid w:val="00F70222"/>
    <w:rsid w:val="00F92644"/>
    <w:rsid w:val="00F927EF"/>
    <w:rsid w:val="00F9557A"/>
    <w:rsid w:val="00F957BF"/>
    <w:rsid w:val="00FA1613"/>
    <w:rsid w:val="00FC355C"/>
    <w:rsid w:val="00FC67C1"/>
    <w:rsid w:val="00FD1C69"/>
    <w:rsid w:val="00FD201B"/>
    <w:rsid w:val="00FD354B"/>
    <w:rsid w:val="00FD5581"/>
    <w:rsid w:val="00FE0B2B"/>
    <w:rsid w:val="00FE6202"/>
    <w:rsid w:val="00FE73E8"/>
    <w:rsid w:val="00FF2837"/>
    <w:rsid w:val="00FF6B24"/>
    <w:rsid w:val="01D60760"/>
    <w:rsid w:val="0250F0D7"/>
    <w:rsid w:val="027C2A2E"/>
    <w:rsid w:val="0403E358"/>
    <w:rsid w:val="045FC648"/>
    <w:rsid w:val="04D42228"/>
    <w:rsid w:val="0511BBFE"/>
    <w:rsid w:val="06E2FACB"/>
    <w:rsid w:val="075467AE"/>
    <w:rsid w:val="0853CC0F"/>
    <w:rsid w:val="08C1FE14"/>
    <w:rsid w:val="09173B3C"/>
    <w:rsid w:val="0AA6F8D6"/>
    <w:rsid w:val="0AC063E2"/>
    <w:rsid w:val="0AC64440"/>
    <w:rsid w:val="0B191693"/>
    <w:rsid w:val="0BB49029"/>
    <w:rsid w:val="0E30EB56"/>
    <w:rsid w:val="0E74B744"/>
    <w:rsid w:val="0F531677"/>
    <w:rsid w:val="0FFF3BB1"/>
    <w:rsid w:val="12B193D7"/>
    <w:rsid w:val="133FC3E0"/>
    <w:rsid w:val="13C48E73"/>
    <w:rsid w:val="1448E518"/>
    <w:rsid w:val="14E0A8AD"/>
    <w:rsid w:val="164A3FA8"/>
    <w:rsid w:val="16F85603"/>
    <w:rsid w:val="1CCC4BD4"/>
    <w:rsid w:val="1D957588"/>
    <w:rsid w:val="201F5BBE"/>
    <w:rsid w:val="2024932D"/>
    <w:rsid w:val="202F3B6F"/>
    <w:rsid w:val="21CBD904"/>
    <w:rsid w:val="229F3833"/>
    <w:rsid w:val="238FE0BC"/>
    <w:rsid w:val="239DE5FE"/>
    <w:rsid w:val="24254CC9"/>
    <w:rsid w:val="24273469"/>
    <w:rsid w:val="24DAC7CF"/>
    <w:rsid w:val="2591C63F"/>
    <w:rsid w:val="26BE39CA"/>
    <w:rsid w:val="275D70E4"/>
    <w:rsid w:val="27CB1418"/>
    <w:rsid w:val="28B2C04F"/>
    <w:rsid w:val="2B9A639F"/>
    <w:rsid w:val="2D1174F3"/>
    <w:rsid w:val="2D877EED"/>
    <w:rsid w:val="2F4C25B8"/>
    <w:rsid w:val="303CA436"/>
    <w:rsid w:val="3143DF97"/>
    <w:rsid w:val="319F8DEE"/>
    <w:rsid w:val="34C8F991"/>
    <w:rsid w:val="34D06B8C"/>
    <w:rsid w:val="3696D85B"/>
    <w:rsid w:val="3993B795"/>
    <w:rsid w:val="39B43C74"/>
    <w:rsid w:val="3B09906C"/>
    <w:rsid w:val="3B6847E4"/>
    <w:rsid w:val="3C2C1042"/>
    <w:rsid w:val="3D4EA023"/>
    <w:rsid w:val="3D833373"/>
    <w:rsid w:val="3E1F662E"/>
    <w:rsid w:val="3E395CE0"/>
    <w:rsid w:val="3F94B86A"/>
    <w:rsid w:val="409EA2FB"/>
    <w:rsid w:val="41054BC7"/>
    <w:rsid w:val="41F3BB58"/>
    <w:rsid w:val="42A1540E"/>
    <w:rsid w:val="439B6EB5"/>
    <w:rsid w:val="43B33F44"/>
    <w:rsid w:val="45DC8934"/>
    <w:rsid w:val="469DF9A2"/>
    <w:rsid w:val="473DD4DD"/>
    <w:rsid w:val="4771BD33"/>
    <w:rsid w:val="48676D6E"/>
    <w:rsid w:val="499DB804"/>
    <w:rsid w:val="4A1E38B4"/>
    <w:rsid w:val="4ADDDB7D"/>
    <w:rsid w:val="4B0DC6CF"/>
    <w:rsid w:val="4B46E858"/>
    <w:rsid w:val="4C861237"/>
    <w:rsid w:val="4CBDE4FE"/>
    <w:rsid w:val="4D08737C"/>
    <w:rsid w:val="4DC81458"/>
    <w:rsid w:val="5292BA73"/>
    <w:rsid w:val="52E78AED"/>
    <w:rsid w:val="57618FA7"/>
    <w:rsid w:val="582B3A59"/>
    <w:rsid w:val="5973C151"/>
    <w:rsid w:val="59BF7B77"/>
    <w:rsid w:val="59F09104"/>
    <w:rsid w:val="59F7715F"/>
    <w:rsid w:val="5BE6F3A3"/>
    <w:rsid w:val="5C762B69"/>
    <w:rsid w:val="5CDF67CA"/>
    <w:rsid w:val="5F1AAB79"/>
    <w:rsid w:val="601F6931"/>
    <w:rsid w:val="6136A31D"/>
    <w:rsid w:val="616213D3"/>
    <w:rsid w:val="61947BE9"/>
    <w:rsid w:val="626746F8"/>
    <w:rsid w:val="628A189F"/>
    <w:rsid w:val="6310CB48"/>
    <w:rsid w:val="63150381"/>
    <w:rsid w:val="637408B8"/>
    <w:rsid w:val="63E503DC"/>
    <w:rsid w:val="656BCF80"/>
    <w:rsid w:val="669067E3"/>
    <w:rsid w:val="66E56B53"/>
    <w:rsid w:val="67FAB2DC"/>
    <w:rsid w:val="6AC82885"/>
    <w:rsid w:val="6B121E2F"/>
    <w:rsid w:val="6C2F0AED"/>
    <w:rsid w:val="6DCF993E"/>
    <w:rsid w:val="6DE1EB49"/>
    <w:rsid w:val="6FC1DBE8"/>
    <w:rsid w:val="701C82B5"/>
    <w:rsid w:val="71338EC7"/>
    <w:rsid w:val="71A9577C"/>
    <w:rsid w:val="721453C6"/>
    <w:rsid w:val="750816C9"/>
    <w:rsid w:val="767A94CD"/>
    <w:rsid w:val="76D8FD99"/>
    <w:rsid w:val="78CFB269"/>
    <w:rsid w:val="793673B7"/>
    <w:rsid w:val="79A534CD"/>
    <w:rsid w:val="79C0DEA2"/>
    <w:rsid w:val="7AE76140"/>
    <w:rsid w:val="7C638AC5"/>
    <w:rsid w:val="7CDF8286"/>
    <w:rsid w:val="7DFBA3A5"/>
    <w:rsid w:val="7E8886B2"/>
    <w:rsid w:val="7E8930AC"/>
    <w:rsid w:val="7EB6E56C"/>
    <w:rsid w:val="7F099A32"/>
    <w:rsid w:val="7F758F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2E30"/>
  <w15:chartTrackingRefBased/>
  <w15:docId w15:val="{0351ED2A-F1E5-407B-861F-974C5AB9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628"/>
    <w:rPr>
      <w:rFonts w:eastAsiaTheme="majorEastAsia" w:cstheme="majorBidi"/>
      <w:color w:val="272727" w:themeColor="text1" w:themeTint="D8"/>
    </w:rPr>
  </w:style>
  <w:style w:type="paragraph" w:styleId="Title">
    <w:name w:val="Title"/>
    <w:basedOn w:val="Normal"/>
    <w:next w:val="Normal"/>
    <w:link w:val="TitleChar"/>
    <w:uiPriority w:val="10"/>
    <w:qFormat/>
    <w:rsid w:val="00DB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628"/>
    <w:pPr>
      <w:spacing w:before="160"/>
      <w:jc w:val="center"/>
    </w:pPr>
    <w:rPr>
      <w:i/>
      <w:iCs/>
      <w:color w:val="404040" w:themeColor="text1" w:themeTint="BF"/>
    </w:rPr>
  </w:style>
  <w:style w:type="character" w:customStyle="1" w:styleId="QuoteChar">
    <w:name w:val="Quote Char"/>
    <w:basedOn w:val="DefaultParagraphFont"/>
    <w:link w:val="Quote"/>
    <w:uiPriority w:val="29"/>
    <w:rsid w:val="00DB7628"/>
    <w:rPr>
      <w:i/>
      <w:iCs/>
      <w:color w:val="404040" w:themeColor="text1" w:themeTint="BF"/>
    </w:rPr>
  </w:style>
  <w:style w:type="paragraph" w:styleId="ListParagraph">
    <w:name w:val="List Paragraph"/>
    <w:basedOn w:val="Normal"/>
    <w:uiPriority w:val="34"/>
    <w:qFormat/>
    <w:rsid w:val="00DB7628"/>
    <w:pPr>
      <w:ind w:left="720"/>
      <w:contextualSpacing/>
    </w:pPr>
  </w:style>
  <w:style w:type="character" w:styleId="IntenseEmphasis">
    <w:name w:val="Intense Emphasis"/>
    <w:basedOn w:val="DefaultParagraphFont"/>
    <w:uiPriority w:val="21"/>
    <w:qFormat/>
    <w:rsid w:val="00DB7628"/>
    <w:rPr>
      <w:i/>
      <w:iCs/>
      <w:color w:val="0F4761" w:themeColor="accent1" w:themeShade="BF"/>
    </w:rPr>
  </w:style>
  <w:style w:type="paragraph" w:styleId="IntenseQuote">
    <w:name w:val="Intense Quote"/>
    <w:basedOn w:val="Normal"/>
    <w:next w:val="Normal"/>
    <w:link w:val="IntenseQuoteChar"/>
    <w:uiPriority w:val="30"/>
    <w:qFormat/>
    <w:rsid w:val="00DB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628"/>
    <w:rPr>
      <w:i/>
      <w:iCs/>
      <w:color w:val="0F4761" w:themeColor="accent1" w:themeShade="BF"/>
    </w:rPr>
  </w:style>
  <w:style w:type="character" w:styleId="IntenseReference">
    <w:name w:val="Intense Reference"/>
    <w:basedOn w:val="DefaultParagraphFont"/>
    <w:uiPriority w:val="32"/>
    <w:qFormat/>
    <w:rsid w:val="00DB7628"/>
    <w:rPr>
      <w:b/>
      <w:bCs/>
      <w:smallCaps/>
      <w:color w:val="0F4761" w:themeColor="accent1" w:themeShade="BF"/>
      <w:spacing w:val="5"/>
    </w:rPr>
  </w:style>
  <w:style w:type="paragraph" w:styleId="Revision">
    <w:name w:val="Revision"/>
    <w:hidden/>
    <w:uiPriority w:val="99"/>
    <w:semiHidden/>
    <w:rsid w:val="00A25938"/>
    <w:pPr>
      <w:spacing w:after="0" w:line="240" w:lineRule="auto"/>
    </w:pPr>
  </w:style>
  <w:style w:type="paragraph" w:styleId="Header">
    <w:name w:val="header"/>
    <w:basedOn w:val="Normal"/>
    <w:link w:val="HeaderChar"/>
    <w:uiPriority w:val="99"/>
    <w:unhideWhenUsed/>
    <w:rsid w:val="00CA4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00"/>
  </w:style>
  <w:style w:type="paragraph" w:styleId="Footer">
    <w:name w:val="footer"/>
    <w:basedOn w:val="Normal"/>
    <w:link w:val="FooterChar"/>
    <w:uiPriority w:val="99"/>
    <w:unhideWhenUsed/>
    <w:rsid w:val="00CA4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38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Clay Skiles</cp:lastModifiedBy>
  <cp:revision>2</cp:revision>
  <dcterms:created xsi:type="dcterms:W3CDTF">2025-02-27T00:06:00Z</dcterms:created>
  <dcterms:modified xsi:type="dcterms:W3CDTF">2025-02-27T00:06:00Z</dcterms:modified>
</cp:coreProperties>
</file>